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4AC0" w14:textId="4BD67B64" w:rsidR="00FD0E74" w:rsidRPr="00206196" w:rsidRDefault="00FD0E74" w:rsidP="00FD0E74">
      <w:pPr>
        <w:jc w:val="center"/>
        <w:rPr>
          <w:sz w:val="32"/>
          <w:szCs w:val="32"/>
          <w:u w:val="single"/>
        </w:rPr>
      </w:pPr>
      <w:r>
        <w:rPr>
          <w:sz w:val="32"/>
          <w:szCs w:val="32"/>
          <w:u w:val="single"/>
        </w:rPr>
        <w:t>Creating an AI to play Three Dimensional Chess</w:t>
      </w:r>
    </w:p>
    <w:p w14:paraId="38CB84BD" w14:textId="237636B4" w:rsidR="00FD0E74" w:rsidRPr="00206196" w:rsidRDefault="00FD0E74" w:rsidP="00FD0E74">
      <w:pPr>
        <w:jc w:val="center"/>
        <w:rPr>
          <w:sz w:val="32"/>
          <w:szCs w:val="32"/>
          <w:u w:val="single"/>
        </w:rPr>
      </w:pPr>
    </w:p>
    <w:p w14:paraId="2100E80F" w14:textId="3093B9A2" w:rsidR="00BD135F" w:rsidRDefault="00BD135F" w:rsidP="00FD0E74">
      <w:pPr>
        <w:rPr>
          <w:ins w:id="0" w:author="Richard Mann" w:date="2021-06-16T14:34:00Z"/>
          <w:b/>
          <w:bCs/>
          <w:color w:val="FF0000"/>
        </w:rPr>
      </w:pPr>
      <w:ins w:id="1" w:author="Richard Mann" w:date="2021-06-16T14:34:00Z">
        <w:r>
          <w:rPr>
            <w:b/>
            <w:bCs/>
            <w:color w:val="FF0000"/>
          </w:rPr>
          <w:t>This project develops the chess g</w:t>
        </w:r>
      </w:ins>
      <w:ins w:id="2" w:author="Richard Mann" w:date="2021-06-16T14:35:00Z">
        <w:r>
          <w:rPr>
            <w:b/>
            <w:bCs/>
            <w:color w:val="FF0000"/>
          </w:rPr>
          <w:t>ame into the third dimension, first as a 2-player game and then adding an AI layer that you can play against.</w:t>
        </w:r>
      </w:ins>
    </w:p>
    <w:p w14:paraId="220B9BFE" w14:textId="7C248B4C" w:rsidR="00BD135F" w:rsidRDefault="00BD135F" w:rsidP="00FD0E74">
      <w:pPr>
        <w:rPr>
          <w:ins w:id="3" w:author="Richard Mann" w:date="2021-06-16T14:34:00Z"/>
          <w:b/>
          <w:bCs/>
          <w:color w:val="FF0000"/>
        </w:rPr>
      </w:pPr>
      <w:ins w:id="4" w:author="Richard Mann" w:date="2021-06-16T14:33:00Z">
        <w:r>
          <w:rPr>
            <w:b/>
            <w:bCs/>
            <w:color w:val="FF0000"/>
          </w:rPr>
          <w:t xml:space="preserve">[RM: I think it would read better if you summarise the challenge in 2 lines here before you start anything else.  You can move the text from </w:t>
        </w:r>
      </w:ins>
      <w:ins w:id="5" w:author="Richard Mann" w:date="2021-06-16T14:34:00Z">
        <w:r>
          <w:rPr>
            <w:b/>
            <w:bCs/>
            <w:color w:val="FF0000"/>
          </w:rPr>
          <w:t>below, so something like……</w:t>
        </w:r>
      </w:ins>
    </w:p>
    <w:p w14:paraId="77EFB7B8" w14:textId="1B192F32" w:rsidR="00BD135F" w:rsidRDefault="00BD135F" w:rsidP="00FD0E74">
      <w:pPr>
        <w:rPr>
          <w:ins w:id="6" w:author="Richard Mann" w:date="2021-06-16T15:24:00Z"/>
          <w:b/>
          <w:bCs/>
          <w:color w:val="FF0000"/>
        </w:rPr>
      </w:pPr>
      <w:ins w:id="7" w:author="Richard Mann" w:date="2021-06-16T14:34:00Z">
        <w:r>
          <w:rPr>
            <w:b/>
            <w:bCs/>
            <w:color w:val="FF0000"/>
          </w:rPr>
          <w:t>[RM: normally you’d right these reports in the 3</w:t>
        </w:r>
        <w:r w:rsidRPr="00BD135F">
          <w:rPr>
            <w:b/>
            <w:bCs/>
            <w:color w:val="FF0000"/>
            <w:vertAlign w:val="superscript"/>
            <w:rPrChange w:id="8" w:author="Richard Mann" w:date="2021-06-16T14:34:00Z">
              <w:rPr>
                <w:b/>
                <w:bCs/>
                <w:color w:val="FF0000"/>
              </w:rPr>
            </w:rPrChange>
          </w:rPr>
          <w:t>rd</w:t>
        </w:r>
        <w:r>
          <w:rPr>
            <w:b/>
            <w:bCs/>
            <w:color w:val="FF0000"/>
          </w:rPr>
          <w:t xml:space="preserve"> person not 1</w:t>
        </w:r>
        <w:r w:rsidRPr="00BD135F">
          <w:rPr>
            <w:b/>
            <w:bCs/>
            <w:color w:val="FF0000"/>
            <w:vertAlign w:val="superscript"/>
            <w:rPrChange w:id="9" w:author="Richard Mann" w:date="2021-06-16T14:34:00Z">
              <w:rPr>
                <w:b/>
                <w:bCs/>
                <w:color w:val="FF0000"/>
              </w:rPr>
            </w:rPrChange>
          </w:rPr>
          <w:t>st</w:t>
        </w:r>
        <w:r>
          <w:rPr>
            <w:b/>
            <w:bCs/>
            <w:color w:val="FF0000"/>
          </w:rPr>
          <w:t xml:space="preserve"> person.  Do you know what school expects?]</w:t>
        </w:r>
      </w:ins>
    </w:p>
    <w:p w14:paraId="303445B1" w14:textId="65762C1F" w:rsidR="00386CFD" w:rsidRDefault="00386CFD" w:rsidP="00FD0E74">
      <w:pPr>
        <w:rPr>
          <w:ins w:id="10" w:author="Richard Mann" w:date="2021-06-16T14:34:00Z"/>
          <w:b/>
          <w:bCs/>
          <w:color w:val="FF0000"/>
        </w:rPr>
      </w:pPr>
      <w:ins w:id="11" w:author="Richard Mann" w:date="2021-06-16T15:24:00Z">
        <w:r>
          <w:rPr>
            <w:b/>
            <w:bCs/>
            <w:color w:val="FF0000"/>
          </w:rPr>
          <w:t>[RM: I think you could abbreviate the references.  Are you allowed to?]</w:t>
        </w:r>
      </w:ins>
    </w:p>
    <w:p w14:paraId="1C631159" w14:textId="326C185F" w:rsidR="00FD0E74" w:rsidRPr="004F2A74" w:rsidRDefault="00BD135F" w:rsidP="00FD0E74">
      <w:pPr>
        <w:rPr>
          <w:b/>
          <w:bCs/>
          <w:color w:val="FF0000"/>
        </w:rPr>
      </w:pPr>
      <w:ins w:id="12" w:author="Richard Mann" w:date="2021-06-16T14:33:00Z">
        <w:r>
          <w:rPr>
            <w:b/>
            <w:bCs/>
            <w:color w:val="FF0000"/>
          </w:rPr>
          <w:t xml:space="preserve"> </w:t>
        </w:r>
      </w:ins>
      <w:r w:rsidR="00FD0E74" w:rsidRPr="004F2A74">
        <w:rPr>
          <w:b/>
          <w:bCs/>
          <w:color w:val="FF0000"/>
        </w:rPr>
        <w:t xml:space="preserve">Finished artefact </w:t>
      </w:r>
    </w:p>
    <w:p w14:paraId="1F9D35C3" w14:textId="24DB4C7E" w:rsidR="00FD0E74" w:rsidRPr="004F2A74" w:rsidRDefault="00767E6C" w:rsidP="00FD0E74">
      <w:pPr>
        <w:pStyle w:val="ListParagraph"/>
        <w:numPr>
          <w:ilvl w:val="0"/>
          <w:numId w:val="1"/>
        </w:numPr>
        <w:rPr>
          <w:color w:val="FF0000"/>
        </w:rPr>
      </w:pPr>
      <w:proofErr w:type="spellStart"/>
      <w:r>
        <w:rPr>
          <w:color w:val="FF0000"/>
        </w:rPr>
        <w:t>AppLink</w:t>
      </w:r>
      <w:proofErr w:type="spellEnd"/>
    </w:p>
    <w:p w14:paraId="6CC55ABB" w14:textId="1DFF045D" w:rsidR="00FD0E74" w:rsidRPr="004F2A74" w:rsidRDefault="00767E6C" w:rsidP="00FD0E74">
      <w:pPr>
        <w:pStyle w:val="ListParagraph"/>
        <w:numPr>
          <w:ilvl w:val="0"/>
          <w:numId w:val="1"/>
        </w:numPr>
        <w:rPr>
          <w:color w:val="FF0000"/>
        </w:rPr>
      </w:pPr>
      <w:proofErr w:type="spellStart"/>
      <w:r>
        <w:rPr>
          <w:color w:val="FF0000"/>
        </w:rPr>
        <w:t>VideoLink</w:t>
      </w:r>
      <w:proofErr w:type="spellEnd"/>
    </w:p>
    <w:p w14:paraId="20D06B10" w14:textId="75A0736C" w:rsidR="00FD0E74" w:rsidRPr="004F2A74" w:rsidRDefault="00FD0E74" w:rsidP="00FD0E74">
      <w:pPr>
        <w:rPr>
          <w:color w:val="FF0000"/>
        </w:rPr>
      </w:pPr>
    </w:p>
    <w:p w14:paraId="2C748E23" w14:textId="1C41BF3A" w:rsidR="001078B3" w:rsidRPr="004F2A74" w:rsidRDefault="00FD0E74" w:rsidP="00FD0E74">
      <w:pPr>
        <w:rPr>
          <w:b/>
          <w:bCs/>
          <w:color w:val="FF0000"/>
        </w:rPr>
      </w:pPr>
      <w:r w:rsidRPr="004F2A74">
        <w:rPr>
          <w:b/>
          <w:bCs/>
          <w:color w:val="FF0000"/>
        </w:rPr>
        <w:t>Introduction:</w:t>
      </w:r>
    </w:p>
    <w:p w14:paraId="2151D5B6" w14:textId="78FF222E" w:rsidR="00FD0E74" w:rsidRPr="004F2A74" w:rsidRDefault="00FD0E74" w:rsidP="00FD0E74">
      <w:pPr>
        <w:rPr>
          <w:color w:val="FF0000"/>
          <w:sz w:val="20"/>
          <w:szCs w:val="20"/>
        </w:rPr>
      </w:pPr>
      <w:r w:rsidRPr="004F2A74">
        <w:rPr>
          <w:color w:val="FF0000"/>
          <w:sz w:val="20"/>
          <w:szCs w:val="20"/>
        </w:rPr>
        <w:t>…</w:t>
      </w:r>
    </w:p>
    <w:p w14:paraId="6ECF4A3A" w14:textId="5574C64A" w:rsidR="00FD0E74" w:rsidRPr="004F2A74" w:rsidRDefault="00FD0E74" w:rsidP="00FD0E74">
      <w:pPr>
        <w:rPr>
          <w:color w:val="FF0000"/>
          <w:sz w:val="20"/>
          <w:szCs w:val="20"/>
        </w:rPr>
      </w:pPr>
      <w:r w:rsidRPr="004F2A74">
        <w:rPr>
          <w:color w:val="FF0000"/>
          <w:sz w:val="20"/>
          <w:szCs w:val="20"/>
        </w:rPr>
        <w:t>I split the project up into the key tasks which I thought would need to be completed and created a Gantt chart to plan the timings of the process</w:t>
      </w:r>
      <w:r w:rsidR="006C6F20" w:rsidRPr="004F2A74">
        <w:rPr>
          <w:color w:val="FF0000"/>
          <w:sz w:val="20"/>
          <w:szCs w:val="20"/>
        </w:rPr>
        <w:t>:</w:t>
      </w:r>
    </w:p>
    <w:p w14:paraId="56B3F436" w14:textId="4185BEB1" w:rsidR="006C6F20" w:rsidRPr="004F2A74" w:rsidRDefault="006C6F20" w:rsidP="006C6F20">
      <w:pPr>
        <w:rPr>
          <w:noProof/>
          <w:sz w:val="20"/>
          <w:szCs w:val="20"/>
        </w:rPr>
      </w:pPr>
      <w:r w:rsidRPr="004F2A74">
        <w:rPr>
          <w:noProof/>
          <w:sz w:val="20"/>
          <w:szCs w:val="20"/>
        </w:rPr>
        <w:drawing>
          <wp:inline distT="0" distB="0" distL="0" distR="0" wp14:anchorId="0310DBA7" wp14:editId="56CD0923">
            <wp:extent cx="5731510" cy="1791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91970"/>
                    </a:xfrm>
                    <a:prstGeom prst="rect">
                      <a:avLst/>
                    </a:prstGeom>
                  </pic:spPr>
                </pic:pic>
              </a:graphicData>
            </a:graphic>
          </wp:inline>
        </w:drawing>
      </w:r>
    </w:p>
    <w:p w14:paraId="1B983129" w14:textId="3509E0B6" w:rsidR="006C6F20" w:rsidRDefault="006C6F20" w:rsidP="006C6F20">
      <w:pPr>
        <w:rPr>
          <w:noProof/>
          <w:color w:val="FF0000"/>
          <w:sz w:val="20"/>
          <w:szCs w:val="20"/>
        </w:rPr>
      </w:pPr>
      <w:r w:rsidRPr="004F2A74">
        <w:rPr>
          <w:noProof/>
          <w:color w:val="FF0000"/>
          <w:sz w:val="20"/>
          <w:szCs w:val="20"/>
        </w:rPr>
        <w:t xml:space="preserve">Overall, I </w:t>
      </w:r>
      <w:del w:id="13" w:author="Richard Mann" w:date="2021-06-16T14:36:00Z">
        <w:r w:rsidRPr="004F2A74" w:rsidDel="00BD135F">
          <w:rPr>
            <w:noProof/>
            <w:color w:val="FF0000"/>
            <w:sz w:val="20"/>
            <w:szCs w:val="20"/>
          </w:rPr>
          <w:delText xml:space="preserve">stuck to my </w:delText>
        </w:r>
      </w:del>
      <w:ins w:id="14" w:author="Richard Mann" w:date="2021-06-16T14:36:00Z">
        <w:r w:rsidR="00BD135F">
          <w:rPr>
            <w:noProof/>
            <w:color w:val="FF0000"/>
            <w:sz w:val="20"/>
            <w:szCs w:val="20"/>
          </w:rPr>
          <w:t xml:space="preserve">kept to </w:t>
        </w:r>
      </w:ins>
      <w:r w:rsidRPr="004F2A74">
        <w:rPr>
          <w:noProof/>
          <w:color w:val="FF0000"/>
          <w:sz w:val="20"/>
          <w:szCs w:val="20"/>
        </w:rPr>
        <w:t xml:space="preserve">schedule, </w:t>
      </w:r>
      <w:ins w:id="15" w:author="Richard Mann" w:date="2021-06-16T14:36:00Z">
        <w:r w:rsidR="00BD135F">
          <w:rPr>
            <w:noProof/>
            <w:color w:val="FF0000"/>
            <w:sz w:val="20"/>
            <w:szCs w:val="20"/>
          </w:rPr>
          <w:t xml:space="preserve">in fact </w:t>
        </w:r>
      </w:ins>
      <w:del w:id="16" w:author="Richard Mann" w:date="2021-06-16T14:37:00Z">
        <w:r w:rsidRPr="004F2A74" w:rsidDel="00BD135F">
          <w:rPr>
            <w:noProof/>
            <w:color w:val="FF0000"/>
            <w:sz w:val="20"/>
            <w:szCs w:val="20"/>
          </w:rPr>
          <w:delText xml:space="preserve">but I ended up </w:delText>
        </w:r>
      </w:del>
      <w:r w:rsidRPr="004F2A74">
        <w:rPr>
          <w:noProof/>
          <w:color w:val="FF0000"/>
          <w:sz w:val="20"/>
          <w:szCs w:val="20"/>
        </w:rPr>
        <w:t xml:space="preserve">implementing the AI </w:t>
      </w:r>
      <w:ins w:id="17" w:author="Richard Mann" w:date="2021-06-16T14:37:00Z">
        <w:r w:rsidR="00BD135F">
          <w:rPr>
            <w:noProof/>
            <w:color w:val="FF0000"/>
            <w:sz w:val="20"/>
            <w:szCs w:val="20"/>
          </w:rPr>
          <w:t xml:space="preserve">one month early </w:t>
        </w:r>
      </w:ins>
      <w:del w:id="18" w:author="Richard Mann" w:date="2021-06-16T14:37:00Z">
        <w:r w:rsidRPr="004F2A74" w:rsidDel="00BD135F">
          <w:rPr>
            <w:noProof/>
            <w:color w:val="FF0000"/>
            <w:sz w:val="20"/>
            <w:szCs w:val="20"/>
          </w:rPr>
          <w:delText xml:space="preserve">in December and January and being slightly ahead of schedule as I had some </w:delText>
        </w:r>
      </w:del>
      <w:ins w:id="19" w:author="Richard Mann" w:date="2021-06-16T14:37:00Z">
        <w:r w:rsidR="00BD135F">
          <w:rPr>
            <w:noProof/>
            <w:color w:val="FF0000"/>
            <w:sz w:val="20"/>
            <w:szCs w:val="20"/>
          </w:rPr>
          <w:t xml:space="preserve">due to </w:t>
        </w:r>
      </w:ins>
      <w:r w:rsidRPr="004F2A74">
        <w:rPr>
          <w:noProof/>
          <w:color w:val="FF0000"/>
          <w:sz w:val="20"/>
          <w:szCs w:val="20"/>
        </w:rPr>
        <w:t>extra time in the holidays.</w:t>
      </w:r>
      <w:r w:rsidR="001463D8" w:rsidRPr="004F2A74">
        <w:rPr>
          <w:noProof/>
          <w:color w:val="FF0000"/>
          <w:sz w:val="20"/>
          <w:szCs w:val="20"/>
        </w:rPr>
        <w:t xml:space="preserve"> </w:t>
      </w:r>
    </w:p>
    <w:p w14:paraId="38FC4A29" w14:textId="5463960C" w:rsidR="007F1BE0" w:rsidRPr="00F2472B" w:rsidRDefault="00BD135F" w:rsidP="007F1BE0">
      <w:pPr>
        <w:rPr>
          <w:b/>
          <w:bCs/>
          <w:noProof/>
          <w:color w:val="000000" w:themeColor="text1"/>
        </w:rPr>
      </w:pPr>
      <w:ins w:id="20" w:author="Richard Mann" w:date="2021-06-16T14:36:00Z">
        <w:r>
          <w:rPr>
            <w:b/>
            <w:bCs/>
            <w:noProof/>
            <w:color w:val="000000" w:themeColor="text1"/>
          </w:rPr>
          <w:t xml:space="preserve">Quick recap: </w:t>
        </w:r>
      </w:ins>
      <w:r w:rsidR="007F1BE0" w:rsidRPr="00F2472B">
        <w:rPr>
          <w:b/>
          <w:bCs/>
          <w:noProof/>
          <w:color w:val="000000" w:themeColor="text1"/>
        </w:rPr>
        <w:t>2D chess rules:</w:t>
      </w:r>
    </w:p>
    <w:p w14:paraId="4CD63CCF" w14:textId="7A9B58DA" w:rsidR="000A74E8" w:rsidDel="00BD135F" w:rsidRDefault="007F1BE0" w:rsidP="007F1BE0">
      <w:pPr>
        <w:rPr>
          <w:del w:id="21" w:author="Richard Mann" w:date="2021-06-16T14:38:00Z"/>
          <w:noProof/>
          <w:color w:val="000000" w:themeColor="text1"/>
          <w:sz w:val="20"/>
          <w:szCs w:val="20"/>
        </w:rPr>
      </w:pPr>
      <w:del w:id="22" w:author="Richard Mann" w:date="2021-06-16T14:38:00Z">
        <w:r w:rsidRPr="00F2472B" w:rsidDel="00BD135F">
          <w:rPr>
            <w:noProof/>
            <w:color w:val="000000" w:themeColor="text1"/>
            <w:sz w:val="20"/>
            <w:szCs w:val="20"/>
          </w:rPr>
          <w:delText xml:space="preserve">My 3D chess game will try to extend the original rules of 2D chess into the third dimension, </w:delText>
        </w:r>
        <w:r w:rsidR="000A74E8" w:rsidRPr="00F2472B" w:rsidDel="00BD135F">
          <w:rPr>
            <w:noProof/>
            <w:color w:val="000000" w:themeColor="text1"/>
            <w:sz w:val="20"/>
            <w:szCs w:val="20"/>
          </w:rPr>
          <w:delText xml:space="preserve">so </w:delText>
        </w:r>
        <w:r w:rsidRPr="00F2472B" w:rsidDel="00BD135F">
          <w:rPr>
            <w:noProof/>
            <w:color w:val="000000" w:themeColor="text1"/>
            <w:sz w:val="20"/>
            <w:szCs w:val="20"/>
          </w:rPr>
          <w:delText>to show what I</w:delText>
        </w:r>
        <w:r w:rsidR="000A74E8" w:rsidRPr="00F2472B" w:rsidDel="00BD135F">
          <w:rPr>
            <w:noProof/>
            <w:color w:val="000000" w:themeColor="text1"/>
            <w:sz w:val="20"/>
            <w:szCs w:val="20"/>
          </w:rPr>
          <w:delText xml:space="preserve"> need to extend on, here is a quick summary of the rules of chess:</w:delText>
        </w:r>
      </w:del>
    </w:p>
    <w:p w14:paraId="34ACA01A" w14:textId="3CB1398B" w:rsidR="00BD135F" w:rsidRDefault="00BD135F" w:rsidP="007F1BE0">
      <w:pPr>
        <w:rPr>
          <w:ins w:id="23" w:author="Richard Mann" w:date="2021-06-16T14:38:00Z"/>
          <w:noProof/>
          <w:color w:val="000000" w:themeColor="text1"/>
          <w:sz w:val="20"/>
          <w:szCs w:val="20"/>
        </w:rPr>
      </w:pPr>
      <w:ins w:id="24" w:author="Richard Mann" w:date="2021-06-16T14:38:00Z">
        <w:r>
          <w:rPr>
            <w:noProof/>
            <w:color w:val="000000" w:themeColor="text1"/>
            <w:sz w:val="20"/>
            <w:szCs w:val="20"/>
          </w:rPr>
          <w:t>[RM: safe assumption that the reader understand chess but I think you can cheat on the wordcount by adding an image.]</w:t>
        </w:r>
      </w:ins>
    </w:p>
    <w:p w14:paraId="75F95240" w14:textId="77777777" w:rsidR="00BD135F" w:rsidRPr="00F2472B" w:rsidRDefault="00BD135F" w:rsidP="007F1BE0">
      <w:pPr>
        <w:rPr>
          <w:ins w:id="25" w:author="Richard Mann" w:date="2021-06-16T14:38:00Z"/>
          <w:noProof/>
          <w:color w:val="000000" w:themeColor="text1"/>
          <w:sz w:val="20"/>
          <w:szCs w:val="20"/>
        </w:rPr>
      </w:pPr>
    </w:p>
    <w:p w14:paraId="1E786D6E" w14:textId="7BE31200" w:rsidR="00BD135F" w:rsidRDefault="000A74E8" w:rsidP="007F1BE0">
      <w:pPr>
        <w:rPr>
          <w:ins w:id="26" w:author="Richard Mann" w:date="2021-06-16T14:40:00Z"/>
          <w:noProof/>
          <w:color w:val="000000" w:themeColor="text1"/>
          <w:sz w:val="20"/>
          <w:szCs w:val="20"/>
        </w:rPr>
      </w:pPr>
      <w:r w:rsidRPr="00F2472B">
        <w:rPr>
          <w:noProof/>
          <w:color w:val="000000" w:themeColor="text1"/>
          <w:sz w:val="20"/>
          <w:szCs w:val="20"/>
        </w:rPr>
        <w:t>The</w:t>
      </w:r>
      <w:ins w:id="27" w:author="Richard Mann" w:date="2021-06-16T14:39:00Z">
        <w:r w:rsidR="00BD135F">
          <w:rPr>
            <w:noProof/>
            <w:color w:val="000000" w:themeColor="text1"/>
            <w:sz w:val="20"/>
            <w:szCs w:val="20"/>
          </w:rPr>
          <w:t xml:space="preserve"> rules of 2D chess on an </w:t>
        </w:r>
      </w:ins>
      <w:del w:id="28" w:author="Richard Mann" w:date="2021-06-16T14:39:00Z">
        <w:r w:rsidRPr="00F2472B" w:rsidDel="00BD135F">
          <w:rPr>
            <w:noProof/>
            <w:color w:val="000000" w:themeColor="text1"/>
            <w:sz w:val="20"/>
            <w:szCs w:val="20"/>
          </w:rPr>
          <w:delText xml:space="preserve"> game is played on an </w:delText>
        </w:r>
      </w:del>
      <w:r w:rsidRPr="00F2472B">
        <w:rPr>
          <w:noProof/>
          <w:color w:val="000000" w:themeColor="text1"/>
          <w:sz w:val="20"/>
          <w:szCs w:val="20"/>
        </w:rPr>
        <w:t>8x8 board</w:t>
      </w:r>
      <w:ins w:id="29" w:author="Richard Mann" w:date="2021-06-16T14:39:00Z">
        <w:r w:rsidR="00BD135F">
          <w:rPr>
            <w:noProof/>
            <w:color w:val="000000" w:themeColor="text1"/>
            <w:sz w:val="20"/>
            <w:szCs w:val="20"/>
          </w:rPr>
          <w:t xml:space="preserve"> with white against black are well known</w:t>
        </w:r>
      </w:ins>
      <w:r w:rsidRPr="00F2472B">
        <w:rPr>
          <w:noProof/>
          <w:color w:val="000000" w:themeColor="text1"/>
          <w:sz w:val="20"/>
          <w:szCs w:val="20"/>
        </w:rPr>
        <w:t>,</w:t>
      </w:r>
      <w:ins w:id="30" w:author="Richard Mann" w:date="2021-06-16T14:39:00Z">
        <w:r w:rsidR="00BD135F">
          <w:rPr>
            <w:noProof/>
            <w:color w:val="000000" w:themeColor="text1"/>
            <w:sz w:val="20"/>
            <w:szCs w:val="20"/>
          </w:rPr>
          <w:t xml:space="preserve"> </w:t>
        </w:r>
      </w:ins>
      <w:ins w:id="31" w:author="Richard Mann" w:date="2021-06-16T14:41:00Z">
        <w:r w:rsidR="00BD135F">
          <w:rPr>
            <w:noProof/>
            <w:color w:val="000000" w:themeColor="text1"/>
            <w:sz w:val="20"/>
            <w:szCs w:val="20"/>
          </w:rPr>
          <w:t xml:space="preserve">with permitted moves </w:t>
        </w:r>
        <w:r w:rsidR="00666361">
          <w:rPr>
            <w:noProof/>
            <w:color w:val="000000" w:themeColor="text1"/>
            <w:sz w:val="20"/>
            <w:szCs w:val="20"/>
          </w:rPr>
          <w:t xml:space="preserve">as </w:t>
        </w:r>
      </w:ins>
      <w:ins w:id="32" w:author="Richard Mann" w:date="2021-06-16T14:39:00Z">
        <w:r w:rsidR="00BD135F">
          <w:rPr>
            <w:noProof/>
            <w:color w:val="000000" w:themeColor="text1"/>
            <w:sz w:val="20"/>
            <w:szCs w:val="20"/>
          </w:rPr>
          <w:t>summarised below</w:t>
        </w:r>
      </w:ins>
      <w:ins w:id="33" w:author="Richard Mann" w:date="2021-06-16T14:40:00Z">
        <w:r w:rsidR="00BD135F">
          <w:rPr>
            <w:noProof/>
            <w:color w:val="000000" w:themeColor="text1"/>
            <w:sz w:val="20"/>
            <w:szCs w:val="20"/>
          </w:rPr>
          <w:t>:</w:t>
        </w:r>
      </w:ins>
    </w:p>
    <w:p w14:paraId="7344F082" w14:textId="183DF312" w:rsidR="00BD135F" w:rsidRDefault="00BD135F" w:rsidP="007F1BE0">
      <w:pPr>
        <w:rPr>
          <w:ins w:id="34" w:author="Richard Mann" w:date="2021-06-16T14:40:00Z"/>
          <w:noProof/>
          <w:color w:val="000000" w:themeColor="text1"/>
          <w:sz w:val="20"/>
          <w:szCs w:val="20"/>
        </w:rPr>
      </w:pPr>
    </w:p>
    <w:p w14:paraId="72A9CDCA" w14:textId="71608B36" w:rsidR="00BD135F" w:rsidRDefault="00BD135F" w:rsidP="007F1BE0">
      <w:pPr>
        <w:rPr>
          <w:ins w:id="35" w:author="Richard Mann" w:date="2021-06-16T14:40:00Z"/>
          <w:noProof/>
          <w:color w:val="000000" w:themeColor="text1"/>
          <w:sz w:val="20"/>
          <w:szCs w:val="20"/>
        </w:rPr>
      </w:pPr>
      <w:r>
        <w:rPr>
          <w:noProof/>
        </w:rPr>
        <w:drawing>
          <wp:anchor distT="0" distB="0" distL="114300" distR="114300" simplePos="0" relativeHeight="252048896" behindDoc="0" locked="0" layoutInCell="1" allowOverlap="1" wp14:anchorId="7A087ADF" wp14:editId="1A3DEF0C">
            <wp:simplePos x="0" y="0"/>
            <wp:positionH relativeFrom="column">
              <wp:posOffset>35560</wp:posOffset>
            </wp:positionH>
            <wp:positionV relativeFrom="paragraph">
              <wp:posOffset>18415</wp:posOffset>
            </wp:positionV>
            <wp:extent cx="2609850" cy="14859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9850" cy="1485900"/>
                    </a:xfrm>
                    <a:prstGeom prst="rect">
                      <a:avLst/>
                    </a:prstGeom>
                  </pic:spPr>
                </pic:pic>
              </a:graphicData>
            </a:graphic>
            <wp14:sizeRelH relativeFrom="page">
              <wp14:pctWidth>0</wp14:pctWidth>
            </wp14:sizeRelH>
            <wp14:sizeRelV relativeFrom="page">
              <wp14:pctHeight>0</wp14:pctHeight>
            </wp14:sizeRelV>
          </wp:anchor>
        </w:drawing>
      </w:r>
    </w:p>
    <w:p w14:paraId="6D16C546" w14:textId="3448BE3D" w:rsidR="000A74E8" w:rsidRPr="00F2472B" w:rsidRDefault="000A74E8" w:rsidP="007F1BE0">
      <w:pPr>
        <w:rPr>
          <w:noProof/>
          <w:color w:val="000000" w:themeColor="text1"/>
          <w:sz w:val="20"/>
          <w:szCs w:val="20"/>
        </w:rPr>
        <w:sectPr w:rsidR="000A74E8" w:rsidRPr="00F2472B">
          <w:pgSz w:w="11906" w:h="16838"/>
          <w:pgMar w:top="1440" w:right="1440" w:bottom="1440" w:left="1440" w:header="708" w:footer="708" w:gutter="0"/>
          <w:cols w:space="708"/>
          <w:docGrid w:linePitch="360"/>
        </w:sectPr>
      </w:pPr>
      <w:r w:rsidRPr="00F2472B">
        <w:rPr>
          <w:noProof/>
          <w:color w:val="000000" w:themeColor="text1"/>
          <w:sz w:val="20"/>
          <w:szCs w:val="20"/>
        </w:rPr>
        <w:t xml:space="preserve"> </w:t>
      </w:r>
      <w:del w:id="36" w:author="Richard Mann" w:date="2021-06-16T14:41:00Z">
        <w:r w:rsidRPr="00F2472B" w:rsidDel="00666361">
          <w:rPr>
            <w:noProof/>
            <w:color w:val="000000" w:themeColor="text1"/>
            <w:sz w:val="20"/>
            <w:szCs w:val="20"/>
          </w:rPr>
          <w:delText xml:space="preserve">with the pieces beginning in the layout shown in Fig 1.1. One player controls the white pieces and one controls the black pieces. The players take it in turn to move a piece according to its specific rules, the winner is effectively the player who takes the opposing player’s King. The movement of the pawn is shown in Fig 1.2, it moves one square towards the opposing player’s side. It can also move 2 squares if it is in its starting position, and takes a piece </w:delText>
        </w:r>
        <w:r w:rsidR="00CC26F1" w:rsidRPr="00F2472B" w:rsidDel="00666361">
          <w:rPr>
            <w:noProof/>
            <w:color w:val="000000" w:themeColor="text1"/>
            <w:sz w:val="20"/>
            <w:szCs w:val="20"/>
          </w:rPr>
          <w:delText xml:space="preserve">only </w:delText>
        </w:r>
        <w:r w:rsidRPr="00F2472B" w:rsidDel="00666361">
          <w:rPr>
            <w:noProof/>
            <w:color w:val="000000" w:themeColor="text1"/>
            <w:sz w:val="20"/>
            <w:szCs w:val="20"/>
          </w:rPr>
          <w:delText>by moving 1 square forward and one to the side. If the pawn reaches the end of the board it must be swapped for any other piece. The rook moves as far as its line of sight in 1 direction, as in Fig 1.3</w:delText>
        </w:r>
        <w:r w:rsidR="0035183E" w:rsidRPr="00F2472B" w:rsidDel="00666361">
          <w:rPr>
            <w:noProof/>
            <w:color w:val="000000" w:themeColor="text1"/>
            <w:sz w:val="20"/>
            <w:szCs w:val="20"/>
          </w:rPr>
          <w:delText>, and the bishop does the same diagonally i.e. in 2 directions at once (Fig 1.4). The knight hops by a (2, 1) vector, i.e. it moves 2 squares in 1 direction and then 1 square in another direction, hopping over pieces if necessary (Fig 1.5). A queen combines a rook and bishop move (Fig 1.6) and a king does the same but moves 1 square at a time (Fig 1.7).</w:delText>
        </w:r>
        <w:r w:rsidR="0035183E" w:rsidRPr="00F2472B" w:rsidDel="00666361">
          <w:rPr>
            <w:noProof/>
            <w:color w:val="000000" w:themeColor="text1"/>
          </w:rPr>
          <w:delText xml:space="preserve"> </w:delText>
        </w:r>
      </w:del>
    </w:p>
    <w:p w14:paraId="45607BE8" w14:textId="53FAA95D" w:rsidR="005C13C6" w:rsidRPr="00F2472B" w:rsidRDefault="005C13C6" w:rsidP="007F1BE0">
      <w:pPr>
        <w:rPr>
          <w:noProof/>
          <w:color w:val="000000" w:themeColor="text1"/>
          <w:sz w:val="20"/>
          <w:szCs w:val="20"/>
        </w:rPr>
        <w:sectPr w:rsidR="005C13C6" w:rsidRPr="00F2472B" w:rsidSect="005C13C6">
          <w:type w:val="continuous"/>
          <w:pgSz w:w="11906" w:h="16838"/>
          <w:pgMar w:top="1440" w:right="1440" w:bottom="1440" w:left="1440" w:header="708" w:footer="708" w:gutter="0"/>
          <w:cols w:space="708"/>
          <w:docGrid w:linePitch="360"/>
        </w:sectPr>
      </w:pPr>
    </w:p>
    <w:p w14:paraId="2793222A" w14:textId="4B285A2F" w:rsidR="005C13C6" w:rsidRPr="00F2472B" w:rsidRDefault="005C13C6" w:rsidP="007F1BE0">
      <w:pPr>
        <w:rPr>
          <w:noProof/>
          <w:color w:val="000000" w:themeColor="text1"/>
          <w:sz w:val="20"/>
          <w:szCs w:val="20"/>
        </w:rPr>
      </w:pPr>
    </w:p>
    <w:p w14:paraId="4053D375" w14:textId="006F7A4B" w:rsidR="00257F33" w:rsidRDefault="00257F33" w:rsidP="006C6F20">
      <w:pPr>
        <w:rPr>
          <w:b/>
          <w:bCs/>
          <w:noProof/>
          <w:color w:val="000000" w:themeColor="text1"/>
        </w:rPr>
      </w:pPr>
    </w:p>
    <w:p w14:paraId="5281E50A" w14:textId="20596BF7" w:rsidR="00257F33" w:rsidRPr="00F2472B" w:rsidRDefault="00257F33" w:rsidP="006C6F20">
      <w:pPr>
        <w:rPr>
          <w:b/>
          <w:bCs/>
          <w:noProof/>
          <w:color w:val="000000" w:themeColor="text1"/>
        </w:rPr>
        <w:sectPr w:rsidR="00257F33" w:rsidRPr="00F2472B" w:rsidSect="005C13C6">
          <w:type w:val="continuous"/>
          <w:pgSz w:w="11906" w:h="16838"/>
          <w:pgMar w:top="1440" w:right="1440" w:bottom="1440" w:left="1440" w:header="708" w:footer="708" w:gutter="0"/>
          <w:cols w:space="708"/>
          <w:docGrid w:linePitch="360"/>
        </w:sectPr>
      </w:pPr>
      <w:r>
        <w:rPr>
          <w:noProof/>
        </w:rPr>
        <w:drawing>
          <wp:inline distT="0" distB="0" distL="0" distR="0" wp14:anchorId="218FAD10" wp14:editId="6F3EE04C">
            <wp:extent cx="5731510" cy="1393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93190"/>
                    </a:xfrm>
                    <a:prstGeom prst="rect">
                      <a:avLst/>
                    </a:prstGeom>
                  </pic:spPr>
                </pic:pic>
              </a:graphicData>
            </a:graphic>
          </wp:inline>
        </w:drawing>
      </w:r>
    </w:p>
    <w:p w14:paraId="2853EB7B" w14:textId="77777777" w:rsidR="00666361" w:rsidRDefault="00666361" w:rsidP="006C6F20">
      <w:pPr>
        <w:rPr>
          <w:ins w:id="37" w:author="Richard Mann" w:date="2021-06-16T14:41:00Z"/>
          <w:b/>
          <w:bCs/>
          <w:noProof/>
          <w:color w:val="000000" w:themeColor="text1"/>
        </w:rPr>
      </w:pPr>
      <w:ins w:id="38" w:author="Richard Mann" w:date="2021-06-16T14:41:00Z">
        <w:r>
          <w:rPr>
            <w:noProof/>
          </w:rPr>
          <w:drawing>
            <wp:inline distT="0" distB="0" distL="0" distR="0" wp14:anchorId="354A1F34" wp14:editId="779BD166">
              <wp:extent cx="1390650" cy="1811338"/>
              <wp:effectExtent l="0" t="0" r="0" b="0"/>
              <wp:docPr id="2" name="Picture 2" descr="UIL Chess Puzz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L Chess Puzzl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4797" cy="1816739"/>
                      </a:xfrm>
                      <a:prstGeom prst="rect">
                        <a:avLst/>
                      </a:prstGeom>
                      <a:noFill/>
                      <a:ln>
                        <a:noFill/>
                      </a:ln>
                    </pic:spPr>
                  </pic:pic>
                </a:graphicData>
              </a:graphic>
            </wp:inline>
          </w:drawing>
        </w:r>
      </w:ins>
    </w:p>
    <w:p w14:paraId="0B7CC948" w14:textId="77777777" w:rsidR="00666361" w:rsidRDefault="00666361" w:rsidP="006C6F20">
      <w:pPr>
        <w:rPr>
          <w:ins w:id="39" w:author="Richard Mann" w:date="2021-06-16T14:41:00Z"/>
          <w:b/>
          <w:bCs/>
          <w:noProof/>
          <w:color w:val="000000" w:themeColor="text1"/>
        </w:rPr>
      </w:pPr>
    </w:p>
    <w:p w14:paraId="721CFB7B" w14:textId="2D8A6A42" w:rsidR="001463D8" w:rsidRPr="00F2472B" w:rsidRDefault="00612AC5" w:rsidP="006C6F20">
      <w:pPr>
        <w:rPr>
          <w:b/>
          <w:bCs/>
          <w:noProof/>
          <w:color w:val="000000" w:themeColor="text1"/>
        </w:rPr>
      </w:pPr>
      <w:ins w:id="40" w:author="Richard Mann" w:date="2021-06-16T14:51:00Z">
        <w:r>
          <w:rPr>
            <w:b/>
            <w:bCs/>
            <w:noProof/>
            <w:color w:val="000000" w:themeColor="text1"/>
          </w:rPr>
          <w:t xml:space="preserve">Phase 1: </w:t>
        </w:r>
      </w:ins>
      <w:r w:rsidR="001463D8" w:rsidRPr="00F2472B">
        <w:rPr>
          <w:b/>
          <w:bCs/>
          <w:noProof/>
          <w:color w:val="000000" w:themeColor="text1"/>
        </w:rPr>
        <w:t xml:space="preserve">Researching </w:t>
      </w:r>
      <w:r w:rsidR="005E309C">
        <w:rPr>
          <w:b/>
          <w:bCs/>
          <w:noProof/>
          <w:color w:val="000000" w:themeColor="text1"/>
        </w:rPr>
        <w:t xml:space="preserve">and evaluating </w:t>
      </w:r>
      <w:del w:id="41" w:author="Richard Mann" w:date="2021-06-16T14:51:00Z">
        <w:r w:rsidR="001463D8" w:rsidRPr="00F2472B" w:rsidDel="00612AC5">
          <w:rPr>
            <w:b/>
            <w:bCs/>
            <w:noProof/>
            <w:color w:val="000000" w:themeColor="text1"/>
          </w:rPr>
          <w:delText xml:space="preserve">3D chess </w:delText>
        </w:r>
      </w:del>
      <w:r w:rsidR="001463D8" w:rsidRPr="00F2472B">
        <w:rPr>
          <w:b/>
          <w:bCs/>
          <w:noProof/>
          <w:color w:val="000000" w:themeColor="text1"/>
        </w:rPr>
        <w:t>rules:</w:t>
      </w:r>
    </w:p>
    <w:p w14:paraId="6064F068" w14:textId="77777777" w:rsidR="005C13C6" w:rsidRPr="00F2472B" w:rsidRDefault="005C13C6" w:rsidP="006C6F20">
      <w:pPr>
        <w:rPr>
          <w:noProof/>
          <w:color w:val="000000" w:themeColor="text1"/>
          <w:sz w:val="20"/>
          <w:szCs w:val="20"/>
        </w:rPr>
        <w:sectPr w:rsidR="005C13C6" w:rsidRPr="00F2472B" w:rsidSect="005C13C6">
          <w:type w:val="continuous"/>
          <w:pgSz w:w="11906" w:h="16838"/>
          <w:pgMar w:top="1440" w:right="1440" w:bottom="1440" w:left="1440" w:header="708" w:footer="708" w:gutter="0"/>
          <w:cols w:space="708"/>
          <w:docGrid w:linePitch="360"/>
        </w:sectPr>
      </w:pPr>
    </w:p>
    <w:p w14:paraId="00FC2E7C" w14:textId="234DD183" w:rsidR="004F2A74" w:rsidRPr="00F2472B" w:rsidRDefault="001463D8" w:rsidP="006C6F20">
      <w:pPr>
        <w:rPr>
          <w:noProof/>
          <w:color w:val="000000" w:themeColor="text1"/>
          <w:sz w:val="20"/>
          <w:szCs w:val="20"/>
        </w:rPr>
      </w:pPr>
      <w:del w:id="42" w:author="Richard Mann" w:date="2021-06-16T14:42:00Z">
        <w:r w:rsidRPr="00F2472B" w:rsidDel="00666361">
          <w:rPr>
            <w:noProof/>
            <w:color w:val="000000" w:themeColor="text1"/>
            <w:sz w:val="20"/>
            <w:szCs w:val="20"/>
          </w:rPr>
          <w:delText>My first step was to decide on the rules my game, a</w:delText>
        </w:r>
      </w:del>
      <w:ins w:id="43" w:author="Richard Mann" w:date="2021-06-16T14:42:00Z">
        <w:r w:rsidR="00666361">
          <w:rPr>
            <w:noProof/>
            <w:color w:val="000000" w:themeColor="text1"/>
            <w:sz w:val="20"/>
            <w:szCs w:val="20"/>
          </w:rPr>
          <w:t>A</w:t>
        </w:r>
      </w:ins>
      <w:r w:rsidRPr="00F2472B">
        <w:rPr>
          <w:noProof/>
          <w:color w:val="000000" w:themeColor="text1"/>
          <w:sz w:val="20"/>
          <w:szCs w:val="20"/>
        </w:rPr>
        <w:t>s 3D chess has no official rule set or any documented matches</w:t>
      </w:r>
      <w:ins w:id="44" w:author="Richard Mann" w:date="2021-06-16T14:42:00Z">
        <w:r w:rsidR="00666361">
          <w:rPr>
            <w:noProof/>
            <w:color w:val="000000" w:themeColor="text1"/>
            <w:sz w:val="20"/>
            <w:szCs w:val="20"/>
          </w:rPr>
          <w:t xml:space="preserve">, </w:t>
        </w:r>
      </w:ins>
      <w:ins w:id="45" w:author="Richard Mann" w:date="2021-06-16T14:50:00Z">
        <w:r w:rsidR="00612AC5">
          <w:rPr>
            <w:noProof/>
            <w:color w:val="000000" w:themeColor="text1"/>
            <w:sz w:val="20"/>
            <w:szCs w:val="20"/>
          </w:rPr>
          <w:t>the rules must be decided</w:t>
        </w:r>
      </w:ins>
      <w:r w:rsidRPr="00F2472B">
        <w:rPr>
          <w:noProof/>
          <w:color w:val="000000" w:themeColor="text1"/>
          <w:sz w:val="20"/>
          <w:szCs w:val="20"/>
        </w:rPr>
        <w:t xml:space="preserve">. Many </w:t>
      </w:r>
      <w:r w:rsidR="00A10D45" w:rsidRPr="00F2472B">
        <w:rPr>
          <w:noProof/>
          <w:color w:val="000000" w:themeColor="text1"/>
          <w:sz w:val="20"/>
          <w:szCs w:val="20"/>
        </w:rPr>
        <w:t>people throughout history have theorized and suggested different formats, so I researched the various games in order discover the possibilities for rules</w:t>
      </w:r>
      <w:r w:rsidR="007C0A06" w:rsidRPr="00F2472B">
        <w:rPr>
          <w:noProof/>
          <w:color w:val="000000" w:themeColor="text1"/>
          <w:sz w:val="20"/>
          <w:szCs w:val="20"/>
        </w:rPr>
        <w:t xml:space="preserve">. My aim for the rules was to make the game as intuitive as possible as an extension of regular chess, so </w:t>
      </w:r>
      <w:r w:rsidR="00351A44" w:rsidRPr="00F2472B">
        <w:rPr>
          <w:noProof/>
          <w:color w:val="000000" w:themeColor="text1"/>
          <w:sz w:val="20"/>
          <w:szCs w:val="20"/>
        </w:rPr>
        <w:t xml:space="preserve">rules </w:t>
      </w:r>
      <w:r w:rsidR="007C0A06" w:rsidRPr="00F2472B">
        <w:rPr>
          <w:noProof/>
          <w:color w:val="000000" w:themeColor="text1"/>
          <w:sz w:val="20"/>
          <w:szCs w:val="20"/>
        </w:rPr>
        <w:t xml:space="preserve">should be similar wherever possible, </w:t>
      </w:r>
      <w:ins w:id="46" w:author="Richard Mann" w:date="2021-06-16T14:43:00Z">
        <w:r w:rsidR="00612AC5">
          <w:rPr>
            <w:noProof/>
            <w:color w:val="000000" w:themeColor="text1"/>
            <w:sz w:val="20"/>
            <w:szCs w:val="20"/>
          </w:rPr>
          <w:t xml:space="preserve">maintaining the advatage of </w:t>
        </w:r>
      </w:ins>
      <w:del w:id="47" w:author="Richard Mann" w:date="2021-06-16T14:43:00Z">
        <w:r w:rsidR="007C0A06" w:rsidRPr="00F2472B" w:rsidDel="00612AC5">
          <w:rPr>
            <w:noProof/>
            <w:color w:val="000000" w:themeColor="text1"/>
            <w:sz w:val="20"/>
            <w:szCs w:val="20"/>
          </w:rPr>
          <w:delText xml:space="preserve">while also keeping a balanced game which encourages </w:delText>
        </w:r>
      </w:del>
      <w:r w:rsidR="007C0A06" w:rsidRPr="00F2472B">
        <w:rPr>
          <w:noProof/>
          <w:color w:val="000000" w:themeColor="text1"/>
          <w:sz w:val="20"/>
          <w:szCs w:val="20"/>
        </w:rPr>
        <w:t>attacking play</w:t>
      </w:r>
      <w:del w:id="48" w:author="Richard Mann" w:date="2021-06-16T14:43:00Z">
        <w:r w:rsidR="007C0A06" w:rsidRPr="00F2472B" w:rsidDel="00612AC5">
          <w:rPr>
            <w:noProof/>
            <w:color w:val="000000" w:themeColor="text1"/>
            <w:sz w:val="20"/>
            <w:szCs w:val="20"/>
          </w:rPr>
          <w:delText xml:space="preserve"> to a similar extent </w:delText>
        </w:r>
        <w:r w:rsidR="00351A44" w:rsidRPr="00F2472B" w:rsidDel="00612AC5">
          <w:rPr>
            <w:noProof/>
            <w:color w:val="000000" w:themeColor="text1"/>
            <w:sz w:val="20"/>
            <w:szCs w:val="20"/>
          </w:rPr>
          <w:delText>as</w:delText>
        </w:r>
        <w:r w:rsidR="007C0A06" w:rsidRPr="00F2472B" w:rsidDel="00612AC5">
          <w:rPr>
            <w:noProof/>
            <w:color w:val="000000" w:themeColor="text1"/>
            <w:sz w:val="20"/>
            <w:szCs w:val="20"/>
          </w:rPr>
          <w:delText xml:space="preserve"> regular chess</w:delText>
        </w:r>
      </w:del>
      <w:r w:rsidR="007C0A06" w:rsidRPr="00F2472B">
        <w:rPr>
          <w:noProof/>
          <w:color w:val="000000" w:themeColor="text1"/>
          <w:sz w:val="20"/>
          <w:szCs w:val="20"/>
        </w:rPr>
        <w:t xml:space="preserve">, and </w:t>
      </w:r>
      <w:ins w:id="49" w:author="Richard Mann" w:date="2021-06-16T14:43:00Z">
        <w:r w:rsidR="00612AC5">
          <w:rPr>
            <w:noProof/>
            <w:color w:val="000000" w:themeColor="text1"/>
            <w:sz w:val="20"/>
            <w:szCs w:val="20"/>
          </w:rPr>
          <w:t xml:space="preserve">avoiding </w:t>
        </w:r>
      </w:ins>
      <w:del w:id="50" w:author="Richard Mann" w:date="2021-06-16T14:43:00Z">
        <w:r w:rsidR="007C0A06" w:rsidRPr="00F2472B" w:rsidDel="00612AC5">
          <w:rPr>
            <w:noProof/>
            <w:color w:val="000000" w:themeColor="text1"/>
            <w:sz w:val="20"/>
            <w:szCs w:val="20"/>
          </w:rPr>
          <w:delText xml:space="preserve">does not result in </w:delText>
        </w:r>
      </w:del>
      <w:r w:rsidR="007C0A06" w:rsidRPr="00F2472B">
        <w:rPr>
          <w:noProof/>
          <w:color w:val="000000" w:themeColor="text1"/>
          <w:sz w:val="20"/>
          <w:szCs w:val="20"/>
        </w:rPr>
        <w:t>too many draws.</w:t>
      </w:r>
      <w:r w:rsidR="009D39D3" w:rsidRPr="00F2472B">
        <w:rPr>
          <w:noProof/>
          <w:color w:val="000000" w:themeColor="text1"/>
          <w:sz w:val="20"/>
          <w:szCs w:val="20"/>
        </w:rPr>
        <w:t xml:space="preserve"> </w:t>
      </w:r>
      <w:ins w:id="51" w:author="Richard Mann" w:date="2021-06-16T14:44:00Z">
        <w:r w:rsidR="00612AC5">
          <w:rPr>
            <w:noProof/>
            <w:color w:val="000000" w:themeColor="text1"/>
            <w:sz w:val="20"/>
            <w:szCs w:val="20"/>
          </w:rPr>
          <w:t xml:space="preserve"> Table 1 </w:t>
        </w:r>
      </w:ins>
      <w:del w:id="52" w:author="Richard Mann" w:date="2021-06-16T14:44:00Z">
        <w:r w:rsidR="009D39D3" w:rsidRPr="00F2472B" w:rsidDel="00612AC5">
          <w:rPr>
            <w:noProof/>
            <w:color w:val="000000" w:themeColor="text1"/>
            <w:sz w:val="20"/>
            <w:szCs w:val="20"/>
          </w:rPr>
          <w:delText xml:space="preserve">I made a table of </w:delText>
        </w:r>
      </w:del>
      <w:ins w:id="53" w:author="Richard Mann" w:date="2021-06-16T14:44:00Z">
        <w:r w:rsidR="00612AC5">
          <w:rPr>
            <w:noProof/>
            <w:color w:val="000000" w:themeColor="text1"/>
            <w:sz w:val="20"/>
            <w:szCs w:val="20"/>
          </w:rPr>
          <w:t xml:space="preserve">summarises </w:t>
        </w:r>
      </w:ins>
      <w:del w:id="54" w:author="Richard Mann" w:date="2021-06-16T14:44:00Z">
        <w:r w:rsidR="009D39D3" w:rsidRPr="00F2472B" w:rsidDel="00612AC5">
          <w:rPr>
            <w:noProof/>
            <w:color w:val="000000" w:themeColor="text1"/>
            <w:sz w:val="20"/>
            <w:szCs w:val="20"/>
          </w:rPr>
          <w:delText xml:space="preserve">each </w:delText>
        </w:r>
      </w:del>
      <w:r w:rsidR="009D39D3" w:rsidRPr="00F2472B">
        <w:rPr>
          <w:noProof/>
          <w:color w:val="000000" w:themeColor="text1"/>
          <w:sz w:val="20"/>
          <w:szCs w:val="20"/>
        </w:rPr>
        <w:t xml:space="preserve">game </w:t>
      </w:r>
      <w:del w:id="55" w:author="Richard Mann" w:date="2021-06-16T14:44:00Z">
        <w:r w:rsidR="009D39D3" w:rsidRPr="00F2472B" w:rsidDel="00612AC5">
          <w:rPr>
            <w:noProof/>
            <w:color w:val="000000" w:themeColor="text1"/>
            <w:sz w:val="20"/>
            <w:szCs w:val="20"/>
          </w:rPr>
          <w:delText xml:space="preserve">I </w:delText>
        </w:r>
      </w:del>
      <w:r w:rsidR="009D39D3" w:rsidRPr="00F2472B">
        <w:rPr>
          <w:noProof/>
          <w:color w:val="000000" w:themeColor="text1"/>
          <w:sz w:val="20"/>
          <w:szCs w:val="20"/>
        </w:rPr>
        <w:t>researched, the</w:t>
      </w:r>
      <w:ins w:id="56" w:author="Richard Mann" w:date="2021-06-16T14:44:00Z">
        <w:r w:rsidR="00612AC5">
          <w:rPr>
            <w:noProof/>
            <w:color w:val="000000" w:themeColor="text1"/>
            <w:sz w:val="20"/>
            <w:szCs w:val="20"/>
          </w:rPr>
          <w:t>ir</w:t>
        </w:r>
      </w:ins>
      <w:r w:rsidR="009D39D3" w:rsidRPr="00F2472B">
        <w:rPr>
          <w:noProof/>
          <w:color w:val="000000" w:themeColor="text1"/>
          <w:sz w:val="20"/>
          <w:szCs w:val="20"/>
        </w:rPr>
        <w:t xml:space="preserve"> specific rules</w:t>
      </w:r>
      <w:del w:id="57" w:author="Richard Mann" w:date="2021-06-16T14:44:00Z">
        <w:r w:rsidR="009D39D3" w:rsidRPr="00F2472B" w:rsidDel="00612AC5">
          <w:rPr>
            <w:noProof/>
            <w:color w:val="000000" w:themeColor="text1"/>
            <w:sz w:val="20"/>
            <w:szCs w:val="20"/>
          </w:rPr>
          <w:delText xml:space="preserve"> of that game</w:delText>
        </w:r>
      </w:del>
      <w:r w:rsidR="009D39D3" w:rsidRPr="00F2472B">
        <w:rPr>
          <w:noProof/>
          <w:color w:val="000000" w:themeColor="text1"/>
          <w:sz w:val="20"/>
          <w:szCs w:val="20"/>
        </w:rPr>
        <w:t>, and my evaluation</w:t>
      </w:r>
      <w:del w:id="58" w:author="Richard Mann" w:date="2021-06-16T14:44:00Z">
        <w:r w:rsidR="009D39D3" w:rsidRPr="00F2472B" w:rsidDel="00612AC5">
          <w:rPr>
            <w:noProof/>
            <w:color w:val="000000" w:themeColor="text1"/>
            <w:sz w:val="20"/>
            <w:szCs w:val="20"/>
          </w:rPr>
          <w:delText xml:space="preserve"> of those rules</w:delText>
        </w:r>
      </w:del>
      <w:r w:rsidR="007F1BE0" w:rsidRPr="00F2472B">
        <w:rPr>
          <w:noProof/>
          <w:color w:val="000000" w:themeColor="text1"/>
          <w:sz w:val="20"/>
          <w:szCs w:val="20"/>
        </w:rPr>
        <w:t>.</w:t>
      </w:r>
    </w:p>
    <w:p w14:paraId="610A2201" w14:textId="1002B8AB" w:rsidR="004F2A74" w:rsidRPr="00F2472B" w:rsidRDefault="00612AC5" w:rsidP="006C6F20">
      <w:pPr>
        <w:rPr>
          <w:noProof/>
          <w:color w:val="000000" w:themeColor="text1"/>
          <w:sz w:val="20"/>
          <w:szCs w:val="20"/>
        </w:rPr>
      </w:pPr>
      <w:ins w:id="59" w:author="Richard Mann" w:date="2021-06-16T14:44:00Z">
        <w:r>
          <w:rPr>
            <w:noProof/>
            <w:color w:val="000000" w:themeColor="text1"/>
            <w:sz w:val="20"/>
            <w:szCs w:val="20"/>
          </w:rPr>
          <w:t>Table 1</w:t>
        </w:r>
      </w:ins>
      <w:ins w:id="60" w:author="Richard Mann" w:date="2021-06-16T14:45:00Z">
        <w:r>
          <w:rPr>
            <w:noProof/>
            <w:color w:val="000000" w:themeColor="text1"/>
            <w:sz w:val="20"/>
            <w:szCs w:val="20"/>
          </w:rPr>
          <w:t xml:space="preserve"> [RM: I think you could reduce word count in the table, although it’s interesting so not too much.  Maybe change column 3 to bullets?]</w:t>
        </w:r>
      </w:ins>
    </w:p>
    <w:tbl>
      <w:tblPr>
        <w:tblStyle w:val="TableGrid"/>
        <w:tblW w:w="0" w:type="auto"/>
        <w:tblLook w:val="04A0" w:firstRow="1" w:lastRow="0" w:firstColumn="1" w:lastColumn="0" w:noHBand="0" w:noVBand="1"/>
      </w:tblPr>
      <w:tblGrid>
        <w:gridCol w:w="1951"/>
        <w:gridCol w:w="3119"/>
        <w:gridCol w:w="3946"/>
      </w:tblGrid>
      <w:tr w:rsidR="00F2472B" w:rsidRPr="00F2472B" w14:paraId="266E1611" w14:textId="77777777" w:rsidTr="005A51CB">
        <w:tc>
          <w:tcPr>
            <w:tcW w:w="1951" w:type="dxa"/>
          </w:tcPr>
          <w:p w14:paraId="166C6319" w14:textId="10DC22C1" w:rsidR="009D39D3" w:rsidRPr="00F2472B" w:rsidRDefault="009D39D3" w:rsidP="006C6F20">
            <w:pPr>
              <w:rPr>
                <w:b/>
                <w:bCs/>
                <w:noProof/>
                <w:color w:val="000000" w:themeColor="text1"/>
                <w:sz w:val="20"/>
                <w:szCs w:val="20"/>
              </w:rPr>
            </w:pPr>
            <w:r w:rsidRPr="00F2472B">
              <w:rPr>
                <w:b/>
                <w:bCs/>
                <w:noProof/>
                <w:color w:val="000000" w:themeColor="text1"/>
                <w:sz w:val="20"/>
                <w:szCs w:val="20"/>
              </w:rPr>
              <w:t>Version – Creator, Year</w:t>
            </w:r>
          </w:p>
        </w:tc>
        <w:tc>
          <w:tcPr>
            <w:tcW w:w="3119" w:type="dxa"/>
          </w:tcPr>
          <w:p w14:paraId="572273E6" w14:textId="2A8CBE8C" w:rsidR="009D39D3" w:rsidRPr="00F2472B" w:rsidRDefault="009D39D3" w:rsidP="006C6F20">
            <w:pPr>
              <w:rPr>
                <w:b/>
                <w:bCs/>
                <w:noProof/>
                <w:color w:val="000000" w:themeColor="text1"/>
                <w:sz w:val="20"/>
                <w:szCs w:val="20"/>
              </w:rPr>
            </w:pPr>
            <w:r w:rsidRPr="00F2472B">
              <w:rPr>
                <w:b/>
                <w:bCs/>
                <w:noProof/>
                <w:color w:val="000000" w:themeColor="text1"/>
                <w:sz w:val="20"/>
                <w:szCs w:val="20"/>
              </w:rPr>
              <w:t>Notable rules</w:t>
            </w:r>
          </w:p>
        </w:tc>
        <w:tc>
          <w:tcPr>
            <w:tcW w:w="3946" w:type="dxa"/>
          </w:tcPr>
          <w:p w14:paraId="5FC512C6" w14:textId="4D407017" w:rsidR="009D39D3" w:rsidRPr="00F2472B" w:rsidRDefault="009D39D3" w:rsidP="006C6F20">
            <w:pPr>
              <w:rPr>
                <w:b/>
                <w:bCs/>
                <w:noProof/>
                <w:color w:val="000000" w:themeColor="text1"/>
                <w:sz w:val="20"/>
                <w:szCs w:val="20"/>
              </w:rPr>
            </w:pPr>
            <w:r w:rsidRPr="00F2472B">
              <w:rPr>
                <w:b/>
                <w:bCs/>
                <w:noProof/>
                <w:color w:val="000000" w:themeColor="text1"/>
                <w:sz w:val="20"/>
                <w:szCs w:val="20"/>
              </w:rPr>
              <w:t>Evaluation</w:t>
            </w:r>
          </w:p>
        </w:tc>
      </w:tr>
      <w:tr w:rsidR="00F2472B" w:rsidRPr="00F2472B" w14:paraId="486E1C86" w14:textId="77777777" w:rsidTr="005A51CB">
        <w:tc>
          <w:tcPr>
            <w:tcW w:w="1951" w:type="dxa"/>
          </w:tcPr>
          <w:p w14:paraId="68513F5F" w14:textId="3A366B58" w:rsidR="009D39D3" w:rsidRPr="00F2472B" w:rsidRDefault="009D39D3" w:rsidP="006C6F20">
            <w:pPr>
              <w:rPr>
                <w:noProof/>
                <w:color w:val="000000" w:themeColor="text1"/>
                <w:sz w:val="20"/>
                <w:szCs w:val="20"/>
              </w:rPr>
            </w:pPr>
            <w:r w:rsidRPr="00F2472B">
              <w:rPr>
                <w:noProof/>
                <w:color w:val="000000" w:themeColor="text1"/>
                <w:sz w:val="20"/>
                <w:szCs w:val="20"/>
              </w:rPr>
              <w:t>Kubikschack – Kieseritzky, 1851</w:t>
            </w:r>
            <w:r w:rsidRPr="00F2472B">
              <w:rPr>
                <w:rStyle w:val="FootnoteReference"/>
                <w:noProof/>
                <w:color w:val="000000" w:themeColor="text1"/>
                <w:sz w:val="20"/>
                <w:szCs w:val="20"/>
              </w:rPr>
              <w:footnoteReference w:id="1"/>
            </w:r>
          </w:p>
        </w:tc>
        <w:tc>
          <w:tcPr>
            <w:tcW w:w="3119" w:type="dxa"/>
          </w:tcPr>
          <w:p w14:paraId="49579FEB" w14:textId="77777777" w:rsidR="009D39D3" w:rsidRPr="00F2472B" w:rsidRDefault="009D39D3" w:rsidP="009D39D3">
            <w:pPr>
              <w:pStyle w:val="ListParagraph"/>
              <w:numPr>
                <w:ilvl w:val="0"/>
                <w:numId w:val="3"/>
              </w:numPr>
              <w:rPr>
                <w:noProof/>
                <w:color w:val="000000" w:themeColor="text1"/>
                <w:sz w:val="20"/>
                <w:szCs w:val="20"/>
              </w:rPr>
            </w:pPr>
            <w:r w:rsidRPr="00F2472B">
              <w:rPr>
                <w:noProof/>
                <w:color w:val="000000" w:themeColor="text1"/>
                <w:sz w:val="20"/>
                <w:szCs w:val="20"/>
              </w:rPr>
              <w:t>First recorded mention of 3D chess</w:t>
            </w:r>
          </w:p>
          <w:p w14:paraId="0FF91E5E" w14:textId="6062C8F2" w:rsidR="009D39D3" w:rsidRPr="00F2472B" w:rsidRDefault="009D39D3" w:rsidP="009D39D3">
            <w:pPr>
              <w:pStyle w:val="ListParagraph"/>
              <w:numPr>
                <w:ilvl w:val="0"/>
                <w:numId w:val="3"/>
              </w:numPr>
              <w:rPr>
                <w:noProof/>
                <w:color w:val="000000" w:themeColor="text1"/>
                <w:sz w:val="20"/>
                <w:szCs w:val="20"/>
              </w:rPr>
            </w:pPr>
            <w:r w:rsidRPr="00F2472B">
              <w:rPr>
                <w:noProof/>
                <w:color w:val="000000" w:themeColor="text1"/>
                <w:sz w:val="20"/>
                <w:szCs w:val="20"/>
              </w:rPr>
              <w:t>No documented rules, but used 8x8x8 board</w:t>
            </w:r>
          </w:p>
        </w:tc>
        <w:tc>
          <w:tcPr>
            <w:tcW w:w="3946" w:type="dxa"/>
          </w:tcPr>
          <w:p w14:paraId="630EC37A" w14:textId="2602C417" w:rsidR="009D39D3" w:rsidRPr="00F2472B" w:rsidRDefault="009D39D3" w:rsidP="006C6F20">
            <w:pPr>
              <w:rPr>
                <w:noProof/>
                <w:color w:val="000000" w:themeColor="text1"/>
                <w:sz w:val="20"/>
                <w:szCs w:val="20"/>
              </w:rPr>
            </w:pPr>
            <w:r w:rsidRPr="00F2472B">
              <w:rPr>
                <w:noProof/>
                <w:color w:val="000000" w:themeColor="text1"/>
                <w:sz w:val="20"/>
                <w:szCs w:val="20"/>
              </w:rPr>
              <w:t>-</w:t>
            </w:r>
          </w:p>
        </w:tc>
      </w:tr>
      <w:tr w:rsidR="00F2472B" w:rsidRPr="00F2472B" w14:paraId="4B894E56" w14:textId="77777777" w:rsidTr="005A51CB">
        <w:tc>
          <w:tcPr>
            <w:tcW w:w="1951" w:type="dxa"/>
          </w:tcPr>
          <w:p w14:paraId="476A7008" w14:textId="31FBCFCB" w:rsidR="009D39D3" w:rsidRPr="00F2472B" w:rsidRDefault="009D39D3" w:rsidP="006C6F20">
            <w:pPr>
              <w:rPr>
                <w:noProof/>
                <w:color w:val="000000" w:themeColor="text1"/>
                <w:sz w:val="20"/>
                <w:szCs w:val="20"/>
              </w:rPr>
            </w:pPr>
            <w:r w:rsidRPr="00F2472B">
              <w:rPr>
                <w:noProof/>
                <w:color w:val="000000" w:themeColor="text1"/>
                <w:sz w:val="20"/>
                <w:szCs w:val="20"/>
              </w:rPr>
              <w:t>Johnson’s Three-Dimensional Chess – Rick Johnson, 1966</w:t>
            </w:r>
            <w:r w:rsidR="00181AD0" w:rsidRPr="00F2472B">
              <w:rPr>
                <w:rStyle w:val="FootnoteReference"/>
                <w:noProof/>
                <w:color w:val="000000" w:themeColor="text1"/>
                <w:sz w:val="20"/>
                <w:szCs w:val="20"/>
              </w:rPr>
              <w:footnoteReference w:id="2"/>
            </w:r>
          </w:p>
          <w:p w14:paraId="3C47FD51" w14:textId="77777777" w:rsidR="00181AD0" w:rsidRPr="00F2472B" w:rsidRDefault="00181AD0" w:rsidP="006C6F20">
            <w:pPr>
              <w:rPr>
                <w:noProof/>
                <w:color w:val="000000" w:themeColor="text1"/>
                <w:sz w:val="20"/>
                <w:szCs w:val="20"/>
              </w:rPr>
            </w:pPr>
          </w:p>
          <w:p w14:paraId="33E91D1B" w14:textId="4A66C8A4" w:rsidR="00181AD0" w:rsidRPr="00F2472B" w:rsidRDefault="00181AD0" w:rsidP="006C6F20">
            <w:pPr>
              <w:rPr>
                <w:noProof/>
                <w:color w:val="000000" w:themeColor="text1"/>
                <w:sz w:val="20"/>
                <w:szCs w:val="20"/>
              </w:rPr>
            </w:pPr>
            <w:r w:rsidRPr="00F2472B">
              <w:rPr>
                <w:noProof/>
                <w:color w:val="000000" w:themeColor="text1"/>
                <w:sz w:val="20"/>
                <w:szCs w:val="20"/>
              </w:rPr>
              <w:t>Chess in the Third Dimension – Skor-mor, 1976</w:t>
            </w:r>
            <w:r w:rsidR="00FF623A">
              <w:rPr>
                <w:rStyle w:val="FootnoteReference"/>
                <w:noProof/>
                <w:color w:val="000000" w:themeColor="text1"/>
                <w:sz w:val="20"/>
                <w:szCs w:val="20"/>
              </w:rPr>
              <w:footnoteReference w:id="3"/>
            </w:r>
          </w:p>
          <w:p w14:paraId="6E988BED" w14:textId="77777777" w:rsidR="00181AD0" w:rsidRPr="00F2472B" w:rsidRDefault="00181AD0" w:rsidP="006C6F20">
            <w:pPr>
              <w:rPr>
                <w:noProof/>
                <w:color w:val="000000" w:themeColor="text1"/>
                <w:sz w:val="20"/>
                <w:szCs w:val="20"/>
              </w:rPr>
            </w:pPr>
          </w:p>
          <w:p w14:paraId="43492E86" w14:textId="6ED7B725" w:rsidR="00181AD0" w:rsidRPr="00F2472B" w:rsidRDefault="00181AD0" w:rsidP="006C6F20">
            <w:pPr>
              <w:rPr>
                <w:noProof/>
                <w:color w:val="000000" w:themeColor="text1"/>
                <w:sz w:val="20"/>
                <w:szCs w:val="20"/>
              </w:rPr>
            </w:pPr>
            <w:r w:rsidRPr="00F2472B">
              <w:rPr>
                <w:noProof/>
                <w:color w:val="000000" w:themeColor="text1"/>
                <w:sz w:val="20"/>
                <w:szCs w:val="20"/>
              </w:rPr>
              <w:t xml:space="preserve">Strato Chess – Dynamic Games, 1973 </w:t>
            </w:r>
          </w:p>
        </w:tc>
        <w:tc>
          <w:tcPr>
            <w:tcW w:w="3119" w:type="dxa"/>
          </w:tcPr>
          <w:p w14:paraId="2F0A5885" w14:textId="77777777" w:rsidR="009D39D3" w:rsidRPr="00F2472B" w:rsidRDefault="00181AD0" w:rsidP="00181AD0">
            <w:pPr>
              <w:pStyle w:val="ListParagraph"/>
              <w:numPr>
                <w:ilvl w:val="0"/>
                <w:numId w:val="4"/>
              </w:numPr>
              <w:rPr>
                <w:noProof/>
                <w:color w:val="000000" w:themeColor="text1"/>
                <w:sz w:val="20"/>
                <w:szCs w:val="20"/>
              </w:rPr>
            </w:pPr>
            <w:r w:rsidRPr="00F2472B">
              <w:rPr>
                <w:noProof/>
                <w:color w:val="000000" w:themeColor="text1"/>
                <w:sz w:val="20"/>
                <w:szCs w:val="20"/>
              </w:rPr>
              <w:t>8x8x3 board</w:t>
            </w:r>
          </w:p>
          <w:p w14:paraId="698AAF75" w14:textId="510744D5" w:rsidR="00181AD0" w:rsidRPr="00F2472B" w:rsidRDefault="00181AD0" w:rsidP="00181AD0">
            <w:pPr>
              <w:pStyle w:val="ListParagraph"/>
              <w:numPr>
                <w:ilvl w:val="0"/>
                <w:numId w:val="4"/>
              </w:numPr>
              <w:rPr>
                <w:noProof/>
                <w:color w:val="000000" w:themeColor="text1"/>
                <w:sz w:val="20"/>
                <w:szCs w:val="20"/>
              </w:rPr>
            </w:pPr>
            <w:del w:id="61" w:author="Richard Mann" w:date="2021-06-16T15:25:00Z">
              <w:r w:rsidRPr="00F2472B" w:rsidDel="00386CFD">
                <w:rPr>
                  <w:noProof/>
                  <w:color w:val="000000" w:themeColor="text1"/>
                  <w:sz w:val="20"/>
                  <w:szCs w:val="20"/>
                </w:rPr>
                <w:delText>Each move consists of a p</w:delText>
              </w:r>
            </w:del>
            <w:ins w:id="62" w:author="Richard Mann" w:date="2021-06-16T15:25:00Z">
              <w:r w:rsidR="00386CFD">
                <w:rPr>
                  <w:noProof/>
                  <w:color w:val="000000" w:themeColor="text1"/>
                  <w:sz w:val="20"/>
                  <w:szCs w:val="20"/>
                </w:rPr>
                <w:t>P</w:t>
              </w:r>
            </w:ins>
            <w:r w:rsidRPr="00F2472B">
              <w:rPr>
                <w:noProof/>
                <w:color w:val="000000" w:themeColor="text1"/>
                <w:sz w:val="20"/>
                <w:szCs w:val="20"/>
              </w:rPr>
              <w:t>iece</w:t>
            </w:r>
            <w:ins w:id="63" w:author="Richard Mann" w:date="2021-06-16T15:25:00Z">
              <w:r w:rsidR="00386CFD">
                <w:rPr>
                  <w:noProof/>
                  <w:color w:val="000000" w:themeColor="text1"/>
                  <w:sz w:val="20"/>
                  <w:szCs w:val="20"/>
                </w:rPr>
                <w:t>s</w:t>
              </w:r>
            </w:ins>
            <w:r w:rsidRPr="00F2472B">
              <w:rPr>
                <w:noProof/>
                <w:color w:val="000000" w:themeColor="text1"/>
                <w:sz w:val="20"/>
                <w:szCs w:val="20"/>
              </w:rPr>
              <w:t xml:space="preserve"> </w:t>
            </w:r>
            <w:del w:id="64" w:author="Richard Mann" w:date="2021-06-16T15:25:00Z">
              <w:r w:rsidRPr="00F2472B" w:rsidDel="00386CFD">
                <w:rPr>
                  <w:noProof/>
                  <w:color w:val="000000" w:themeColor="text1"/>
                  <w:sz w:val="20"/>
                  <w:szCs w:val="20"/>
                </w:rPr>
                <w:delText xml:space="preserve">moving </w:delText>
              </w:r>
            </w:del>
            <w:ins w:id="65" w:author="Richard Mann" w:date="2021-06-16T15:25:00Z">
              <w:r w:rsidR="00386CFD">
                <w:rPr>
                  <w:noProof/>
                  <w:color w:val="000000" w:themeColor="text1"/>
                  <w:sz w:val="20"/>
                  <w:szCs w:val="20"/>
                </w:rPr>
                <w:t>move normally</w:t>
              </w:r>
            </w:ins>
            <w:del w:id="66" w:author="Richard Mann" w:date="2021-06-16T15:25:00Z">
              <w:r w:rsidRPr="00F2472B" w:rsidDel="00386CFD">
                <w:rPr>
                  <w:noProof/>
                  <w:color w:val="000000" w:themeColor="text1"/>
                  <w:sz w:val="20"/>
                  <w:szCs w:val="20"/>
                </w:rPr>
                <w:delText xml:space="preserve">in its normal way within its own layer, and </w:delText>
              </w:r>
            </w:del>
            <w:ins w:id="67" w:author="Richard Mann" w:date="2021-06-16T15:25:00Z">
              <w:r w:rsidR="00386CFD">
                <w:rPr>
                  <w:noProof/>
                  <w:color w:val="000000" w:themeColor="text1"/>
                  <w:sz w:val="20"/>
                  <w:szCs w:val="20"/>
                </w:rPr>
                <w:t xml:space="preserve">plus </w:t>
              </w:r>
            </w:ins>
            <w:del w:id="68" w:author="Richard Mann" w:date="2021-06-16T15:25:00Z">
              <w:r w:rsidRPr="00F2472B" w:rsidDel="00386CFD">
                <w:rPr>
                  <w:noProof/>
                  <w:color w:val="000000" w:themeColor="text1"/>
                  <w:sz w:val="20"/>
                  <w:szCs w:val="20"/>
                </w:rPr>
                <w:delText xml:space="preserve">then moving </w:delText>
              </w:r>
            </w:del>
            <w:r w:rsidRPr="00F2472B">
              <w:rPr>
                <w:noProof/>
                <w:color w:val="000000" w:themeColor="text1"/>
                <w:sz w:val="20"/>
                <w:szCs w:val="20"/>
              </w:rPr>
              <w:t>1 square either up or down</w:t>
            </w:r>
          </w:p>
        </w:tc>
        <w:tc>
          <w:tcPr>
            <w:tcW w:w="3946" w:type="dxa"/>
          </w:tcPr>
          <w:p w14:paraId="34F6D099" w14:textId="77777777" w:rsidR="009D39D3" w:rsidRDefault="00AC4672" w:rsidP="006C6F20">
            <w:pPr>
              <w:rPr>
                <w:ins w:id="69" w:author="Richard Mann" w:date="2021-06-16T14:46:00Z"/>
                <w:noProof/>
                <w:color w:val="000000" w:themeColor="text1"/>
                <w:sz w:val="20"/>
                <w:szCs w:val="20"/>
              </w:rPr>
            </w:pPr>
            <w:r w:rsidRPr="00F2472B">
              <w:rPr>
                <w:noProof/>
                <w:color w:val="000000" w:themeColor="text1"/>
                <w:sz w:val="20"/>
                <w:szCs w:val="20"/>
              </w:rPr>
              <w:t>While this approach is simple and intuitive, I don’t think this is truly a 3-Dimensional game as there is no variety to how the pieces can move between layers</w:t>
            </w:r>
            <w:r w:rsidR="007723A1" w:rsidRPr="00F2472B">
              <w:rPr>
                <w:noProof/>
                <w:color w:val="000000" w:themeColor="text1"/>
                <w:sz w:val="20"/>
                <w:szCs w:val="20"/>
              </w:rPr>
              <w:t>. It greatly limits the strategic possibilities and the extra squares with very little extra mobility means there will be fewer piece takes and so a less interesting game</w:t>
            </w:r>
          </w:p>
          <w:p w14:paraId="4050C653" w14:textId="09C7D2A5" w:rsidR="00612AC5" w:rsidRDefault="00612AC5" w:rsidP="006C6F20">
            <w:pPr>
              <w:rPr>
                <w:ins w:id="70" w:author="Richard Mann" w:date="2021-06-16T14:46:00Z"/>
                <w:noProof/>
                <w:color w:val="000000" w:themeColor="text1"/>
                <w:sz w:val="20"/>
                <w:szCs w:val="20"/>
              </w:rPr>
            </w:pPr>
            <w:ins w:id="71" w:author="Richard Mann" w:date="2021-06-16T14:46:00Z">
              <w:r>
                <w:rPr>
                  <w:noProof/>
                  <w:color w:val="000000" w:themeColor="text1"/>
                  <w:sz w:val="20"/>
                  <w:szCs w:val="20"/>
                </w:rPr>
                <w:t>[Bullets?</w:t>
              </w:r>
            </w:ins>
            <w:ins w:id="72" w:author="Richard Mann" w:date="2021-06-16T14:47:00Z">
              <w:r>
                <w:rPr>
                  <w:noProof/>
                  <w:color w:val="000000" w:themeColor="text1"/>
                  <w:sz w:val="20"/>
                  <w:szCs w:val="20"/>
                </w:rPr>
                <w:t xml:space="preserve"> For example….</w:t>
              </w:r>
            </w:ins>
            <w:ins w:id="73" w:author="Richard Mann" w:date="2021-06-16T14:46:00Z">
              <w:r>
                <w:rPr>
                  <w:noProof/>
                  <w:color w:val="000000" w:themeColor="text1"/>
                  <w:sz w:val="20"/>
                  <w:szCs w:val="20"/>
                </w:rPr>
                <w:t>]</w:t>
              </w:r>
            </w:ins>
          </w:p>
          <w:p w14:paraId="18C67DCE" w14:textId="77777777" w:rsidR="00612AC5" w:rsidRPr="00612AC5" w:rsidRDefault="00612AC5" w:rsidP="00612AC5">
            <w:pPr>
              <w:pStyle w:val="ListParagraph"/>
              <w:numPr>
                <w:ilvl w:val="0"/>
                <w:numId w:val="8"/>
              </w:numPr>
              <w:rPr>
                <w:ins w:id="74" w:author="Richard Mann" w:date="2021-06-16T14:46:00Z"/>
                <w:noProof/>
                <w:color w:val="000000" w:themeColor="text1"/>
                <w:sz w:val="20"/>
                <w:szCs w:val="20"/>
                <w:rPrChange w:id="75" w:author="Richard Mann" w:date="2021-06-16T14:47:00Z">
                  <w:rPr>
                    <w:ins w:id="76" w:author="Richard Mann" w:date="2021-06-16T14:46:00Z"/>
                    <w:noProof/>
                  </w:rPr>
                </w:rPrChange>
              </w:rPr>
              <w:pPrChange w:id="77" w:author="Richard Mann" w:date="2021-06-16T14:47:00Z">
                <w:pPr/>
              </w:pPrChange>
            </w:pPr>
            <w:ins w:id="78" w:author="Richard Mann" w:date="2021-06-16T14:46:00Z">
              <w:r w:rsidRPr="00612AC5">
                <w:rPr>
                  <w:noProof/>
                  <w:color w:val="000000" w:themeColor="text1"/>
                  <w:sz w:val="20"/>
                  <w:szCs w:val="20"/>
                  <w:rPrChange w:id="79" w:author="Richard Mann" w:date="2021-06-16T14:47:00Z">
                    <w:rPr>
                      <w:noProof/>
                    </w:rPr>
                  </w:rPrChange>
                </w:rPr>
                <w:t>S</w:t>
              </w:r>
              <w:r w:rsidRPr="00612AC5">
                <w:rPr>
                  <w:noProof/>
                  <w:color w:val="000000" w:themeColor="text1"/>
                  <w:sz w:val="20"/>
                  <w:szCs w:val="20"/>
                  <w:rPrChange w:id="80" w:author="Richard Mann" w:date="2021-06-16T14:47:00Z">
                    <w:rPr>
                      <w:noProof/>
                    </w:rPr>
                  </w:rPrChange>
                </w:rPr>
                <w:t>imple and intuitive</w:t>
              </w:r>
            </w:ins>
          </w:p>
          <w:p w14:paraId="4B9F17A9" w14:textId="77777777" w:rsidR="00612AC5" w:rsidRPr="00612AC5" w:rsidRDefault="00612AC5" w:rsidP="00612AC5">
            <w:pPr>
              <w:pStyle w:val="ListParagraph"/>
              <w:numPr>
                <w:ilvl w:val="0"/>
                <w:numId w:val="8"/>
              </w:numPr>
              <w:rPr>
                <w:ins w:id="81" w:author="Richard Mann" w:date="2021-06-16T14:46:00Z"/>
                <w:noProof/>
                <w:color w:val="000000" w:themeColor="text1"/>
                <w:sz w:val="20"/>
                <w:szCs w:val="20"/>
                <w:rPrChange w:id="82" w:author="Richard Mann" w:date="2021-06-16T14:47:00Z">
                  <w:rPr>
                    <w:ins w:id="83" w:author="Richard Mann" w:date="2021-06-16T14:46:00Z"/>
                    <w:noProof/>
                  </w:rPr>
                </w:rPrChange>
              </w:rPr>
              <w:pPrChange w:id="84" w:author="Richard Mann" w:date="2021-06-16T14:47:00Z">
                <w:pPr/>
              </w:pPrChange>
            </w:pPr>
            <w:ins w:id="85" w:author="Richard Mann" w:date="2021-06-16T14:46:00Z">
              <w:r w:rsidRPr="00612AC5">
                <w:rPr>
                  <w:noProof/>
                  <w:color w:val="000000" w:themeColor="text1"/>
                  <w:sz w:val="20"/>
                  <w:szCs w:val="20"/>
                  <w:rPrChange w:id="86" w:author="Richard Mann" w:date="2021-06-16T14:47:00Z">
                    <w:rPr>
                      <w:noProof/>
                    </w:rPr>
                  </w:rPrChange>
                </w:rPr>
                <w:t xml:space="preserve">Not truly </w:t>
              </w:r>
              <w:r w:rsidRPr="00612AC5">
                <w:rPr>
                  <w:noProof/>
                  <w:color w:val="000000" w:themeColor="text1"/>
                  <w:sz w:val="20"/>
                  <w:szCs w:val="20"/>
                  <w:rPrChange w:id="87" w:author="Richard Mann" w:date="2021-06-16T14:47:00Z">
                    <w:rPr>
                      <w:noProof/>
                    </w:rPr>
                  </w:rPrChange>
                </w:rPr>
                <w:t xml:space="preserve">3-Dimensional as no </w:t>
              </w:r>
              <w:r w:rsidRPr="00612AC5">
                <w:rPr>
                  <w:noProof/>
                  <w:color w:val="000000" w:themeColor="text1"/>
                  <w:sz w:val="20"/>
                  <w:szCs w:val="20"/>
                  <w:rPrChange w:id="88" w:author="Richard Mann" w:date="2021-06-16T14:47:00Z">
                    <w:rPr>
                      <w:noProof/>
                    </w:rPr>
                  </w:rPrChange>
                </w:rPr>
                <w:t xml:space="preserve">variation in </w:t>
              </w:r>
              <w:r w:rsidRPr="00612AC5">
                <w:rPr>
                  <w:noProof/>
                  <w:color w:val="000000" w:themeColor="text1"/>
                  <w:sz w:val="20"/>
                  <w:szCs w:val="20"/>
                  <w:rPrChange w:id="89" w:author="Richard Mann" w:date="2021-06-16T14:47:00Z">
                    <w:rPr>
                      <w:noProof/>
                    </w:rPr>
                  </w:rPrChange>
                </w:rPr>
                <w:t>move</w:t>
              </w:r>
              <w:r w:rsidRPr="00612AC5">
                <w:rPr>
                  <w:noProof/>
                  <w:color w:val="000000" w:themeColor="text1"/>
                  <w:sz w:val="20"/>
                  <w:szCs w:val="20"/>
                  <w:rPrChange w:id="90" w:author="Richard Mann" w:date="2021-06-16T14:47:00Z">
                    <w:rPr>
                      <w:noProof/>
                    </w:rPr>
                  </w:rPrChange>
                </w:rPr>
                <w:t>ment</w:t>
              </w:r>
              <w:r w:rsidRPr="00612AC5">
                <w:rPr>
                  <w:noProof/>
                  <w:color w:val="000000" w:themeColor="text1"/>
                  <w:sz w:val="20"/>
                  <w:szCs w:val="20"/>
                  <w:rPrChange w:id="91" w:author="Richard Mann" w:date="2021-06-16T14:47:00Z">
                    <w:rPr>
                      <w:noProof/>
                    </w:rPr>
                  </w:rPrChange>
                </w:rPr>
                <w:t xml:space="preserve"> between layers. </w:t>
              </w:r>
            </w:ins>
          </w:p>
          <w:p w14:paraId="087A011C" w14:textId="104444A4" w:rsidR="00612AC5" w:rsidRPr="00612AC5" w:rsidRDefault="00612AC5" w:rsidP="00612AC5">
            <w:pPr>
              <w:pStyle w:val="ListParagraph"/>
              <w:numPr>
                <w:ilvl w:val="0"/>
                <w:numId w:val="8"/>
              </w:numPr>
              <w:rPr>
                <w:noProof/>
                <w:color w:val="000000" w:themeColor="text1"/>
                <w:sz w:val="20"/>
                <w:szCs w:val="20"/>
                <w:rPrChange w:id="92" w:author="Richard Mann" w:date="2021-06-16T14:47:00Z">
                  <w:rPr>
                    <w:noProof/>
                  </w:rPr>
                </w:rPrChange>
              </w:rPr>
              <w:pPrChange w:id="93" w:author="Richard Mann" w:date="2021-06-16T14:47:00Z">
                <w:pPr/>
              </w:pPrChange>
            </w:pPr>
            <w:ins w:id="94" w:author="Richard Mann" w:date="2021-06-16T14:47:00Z">
              <w:r w:rsidRPr="00612AC5">
                <w:rPr>
                  <w:noProof/>
                  <w:color w:val="000000" w:themeColor="text1"/>
                  <w:sz w:val="20"/>
                  <w:szCs w:val="20"/>
                  <w:rPrChange w:id="95" w:author="Richard Mann" w:date="2021-06-16T14:47:00Z">
                    <w:rPr>
                      <w:noProof/>
                    </w:rPr>
                  </w:rPrChange>
                </w:rPr>
                <w:t>L</w:t>
              </w:r>
            </w:ins>
            <w:ins w:id="96" w:author="Richard Mann" w:date="2021-06-16T14:46:00Z">
              <w:r w:rsidRPr="00612AC5">
                <w:rPr>
                  <w:noProof/>
                  <w:color w:val="000000" w:themeColor="text1"/>
                  <w:sz w:val="20"/>
                  <w:szCs w:val="20"/>
                  <w:rPrChange w:id="97" w:author="Richard Mann" w:date="2021-06-16T14:47:00Z">
                    <w:rPr>
                      <w:noProof/>
                    </w:rPr>
                  </w:rPrChange>
                </w:rPr>
                <w:t>imit</w:t>
              </w:r>
            </w:ins>
            <w:ins w:id="98" w:author="Richard Mann" w:date="2021-06-16T14:47:00Z">
              <w:r w:rsidRPr="00612AC5">
                <w:rPr>
                  <w:noProof/>
                  <w:color w:val="000000" w:themeColor="text1"/>
                  <w:sz w:val="20"/>
                  <w:szCs w:val="20"/>
                  <w:rPrChange w:id="99" w:author="Richard Mann" w:date="2021-06-16T14:47:00Z">
                    <w:rPr>
                      <w:noProof/>
                    </w:rPr>
                  </w:rPrChange>
                </w:rPr>
                <w:t>ed</w:t>
              </w:r>
            </w:ins>
            <w:ins w:id="100" w:author="Richard Mann" w:date="2021-06-16T14:46:00Z">
              <w:r w:rsidRPr="00612AC5">
                <w:rPr>
                  <w:noProof/>
                  <w:color w:val="000000" w:themeColor="text1"/>
                  <w:sz w:val="20"/>
                  <w:szCs w:val="20"/>
                  <w:rPrChange w:id="101" w:author="Richard Mann" w:date="2021-06-16T14:47:00Z">
                    <w:rPr>
                      <w:noProof/>
                    </w:rPr>
                  </w:rPrChange>
                </w:rPr>
                <w:t xml:space="preserve"> strategic possibilities</w:t>
              </w:r>
            </w:ins>
            <w:ins w:id="102" w:author="Richard Mann" w:date="2021-06-16T14:47:00Z">
              <w:r w:rsidRPr="00612AC5">
                <w:rPr>
                  <w:noProof/>
                  <w:color w:val="000000" w:themeColor="text1"/>
                  <w:sz w:val="20"/>
                  <w:szCs w:val="20"/>
                  <w:rPrChange w:id="103" w:author="Richard Mann" w:date="2021-06-16T14:47:00Z">
                    <w:rPr>
                      <w:noProof/>
                    </w:rPr>
                  </w:rPrChange>
                </w:rPr>
                <w:t xml:space="preserve"> therefore potentially less-interesting gameplay</w:t>
              </w:r>
            </w:ins>
          </w:p>
        </w:tc>
      </w:tr>
      <w:tr w:rsidR="00F2472B" w:rsidRPr="00F2472B" w14:paraId="26520A44" w14:textId="77777777" w:rsidTr="005A51CB">
        <w:tc>
          <w:tcPr>
            <w:tcW w:w="1951" w:type="dxa"/>
          </w:tcPr>
          <w:p w14:paraId="17CBBFFC" w14:textId="28DDF7AF" w:rsidR="009D39D3" w:rsidRPr="00F2472B" w:rsidRDefault="00181AD0" w:rsidP="006C6F20">
            <w:pPr>
              <w:rPr>
                <w:noProof/>
                <w:color w:val="000000" w:themeColor="text1"/>
                <w:sz w:val="20"/>
                <w:szCs w:val="20"/>
              </w:rPr>
            </w:pPr>
            <w:r w:rsidRPr="00F2472B">
              <w:rPr>
                <w:noProof/>
                <w:color w:val="000000" w:themeColor="text1"/>
                <w:sz w:val="20"/>
                <w:szCs w:val="20"/>
              </w:rPr>
              <w:t>Hagemann’s Three-Dimensional Chess – Wally Hagemann</w:t>
            </w:r>
            <w:r w:rsidR="0021652B" w:rsidRPr="00F2472B">
              <w:rPr>
                <w:noProof/>
                <w:color w:val="000000" w:themeColor="text1"/>
                <w:sz w:val="20"/>
                <w:szCs w:val="20"/>
              </w:rPr>
              <w:t>, unknown</w:t>
            </w:r>
            <w:r w:rsidR="00FF623A">
              <w:rPr>
                <w:rStyle w:val="FootnoteReference"/>
                <w:noProof/>
                <w:color w:val="000000" w:themeColor="text1"/>
                <w:sz w:val="20"/>
                <w:szCs w:val="20"/>
              </w:rPr>
              <w:footnoteReference w:id="4"/>
            </w:r>
          </w:p>
        </w:tc>
        <w:tc>
          <w:tcPr>
            <w:tcW w:w="3119" w:type="dxa"/>
          </w:tcPr>
          <w:p w14:paraId="1C99F73C" w14:textId="77777777" w:rsidR="009D39D3" w:rsidRPr="00F2472B" w:rsidRDefault="0021652B" w:rsidP="0021652B">
            <w:pPr>
              <w:pStyle w:val="ListParagraph"/>
              <w:numPr>
                <w:ilvl w:val="0"/>
                <w:numId w:val="5"/>
              </w:numPr>
              <w:rPr>
                <w:noProof/>
                <w:color w:val="000000" w:themeColor="text1"/>
                <w:sz w:val="20"/>
                <w:szCs w:val="20"/>
              </w:rPr>
            </w:pPr>
            <w:r w:rsidRPr="00F2472B">
              <w:rPr>
                <w:noProof/>
                <w:color w:val="000000" w:themeColor="text1"/>
                <w:sz w:val="20"/>
                <w:szCs w:val="20"/>
              </w:rPr>
              <w:t>Knights move by vector (2, 1, 1)</w:t>
            </w:r>
          </w:p>
          <w:p w14:paraId="777F5304" w14:textId="77777777" w:rsidR="0021652B" w:rsidRPr="00F2472B" w:rsidRDefault="0021652B" w:rsidP="0021652B">
            <w:pPr>
              <w:pStyle w:val="ListParagraph"/>
              <w:numPr>
                <w:ilvl w:val="0"/>
                <w:numId w:val="5"/>
              </w:numPr>
              <w:rPr>
                <w:noProof/>
                <w:color w:val="000000" w:themeColor="text1"/>
                <w:sz w:val="20"/>
                <w:szCs w:val="20"/>
              </w:rPr>
            </w:pPr>
            <w:r w:rsidRPr="00F2472B">
              <w:rPr>
                <w:noProof/>
                <w:color w:val="000000" w:themeColor="text1"/>
                <w:sz w:val="20"/>
                <w:szCs w:val="20"/>
              </w:rPr>
              <w:t>Rooks move in 1 direction</w:t>
            </w:r>
          </w:p>
          <w:p w14:paraId="7E90D2C0" w14:textId="44CBC361" w:rsidR="003E40B3" w:rsidRPr="00F2472B" w:rsidRDefault="003E40B3" w:rsidP="0021652B">
            <w:pPr>
              <w:pStyle w:val="ListParagraph"/>
              <w:numPr>
                <w:ilvl w:val="0"/>
                <w:numId w:val="5"/>
              </w:numPr>
              <w:rPr>
                <w:noProof/>
                <w:color w:val="000000" w:themeColor="text1"/>
                <w:sz w:val="20"/>
                <w:szCs w:val="20"/>
              </w:rPr>
            </w:pPr>
            <w:r w:rsidRPr="00F2472B">
              <w:rPr>
                <w:noProof/>
                <w:color w:val="000000" w:themeColor="text1"/>
                <w:sz w:val="20"/>
                <w:szCs w:val="20"/>
              </w:rPr>
              <w:t>All other pieces move in a similar way to Johnson’s</w:t>
            </w:r>
          </w:p>
        </w:tc>
        <w:tc>
          <w:tcPr>
            <w:tcW w:w="3946" w:type="dxa"/>
          </w:tcPr>
          <w:p w14:paraId="14F21666" w14:textId="02D6CF11" w:rsidR="009D39D3" w:rsidRPr="00F2472B" w:rsidRDefault="005F4AB8" w:rsidP="006C6F20">
            <w:pPr>
              <w:rPr>
                <w:noProof/>
                <w:color w:val="000000" w:themeColor="text1"/>
                <w:sz w:val="20"/>
                <w:szCs w:val="20"/>
              </w:rPr>
            </w:pPr>
            <w:r w:rsidRPr="00F2472B">
              <w:rPr>
                <w:noProof/>
                <w:color w:val="000000" w:themeColor="text1"/>
                <w:sz w:val="20"/>
                <w:szCs w:val="20"/>
              </w:rPr>
              <w:t>The (2, 1, 1) vector movement of the knight seems an unnatural extension of the (2, 1) move in 2D. I like this rook move as it is loyal to the function of rook in regular chess while providing a truly 3 dimensional aspect</w:t>
            </w:r>
          </w:p>
        </w:tc>
      </w:tr>
      <w:tr w:rsidR="00F2472B" w:rsidRPr="00F2472B" w14:paraId="29FF3B5F" w14:textId="77777777" w:rsidTr="005A51CB">
        <w:tc>
          <w:tcPr>
            <w:tcW w:w="1951" w:type="dxa"/>
          </w:tcPr>
          <w:p w14:paraId="3460A9EC" w14:textId="0B010B0D" w:rsidR="009D39D3" w:rsidRPr="00F2472B" w:rsidRDefault="0021652B" w:rsidP="006C6F20">
            <w:pPr>
              <w:rPr>
                <w:noProof/>
                <w:color w:val="000000" w:themeColor="text1"/>
                <w:sz w:val="20"/>
                <w:szCs w:val="20"/>
              </w:rPr>
            </w:pPr>
            <w:r w:rsidRPr="00F2472B">
              <w:rPr>
                <w:noProof/>
                <w:color w:val="000000" w:themeColor="text1"/>
                <w:sz w:val="20"/>
                <w:szCs w:val="20"/>
              </w:rPr>
              <w:t>Raumschach – Ferdiand Maack, 1907</w:t>
            </w:r>
            <w:r w:rsidR="00FF623A">
              <w:rPr>
                <w:rStyle w:val="FootnoteReference"/>
                <w:noProof/>
                <w:color w:val="000000" w:themeColor="text1"/>
                <w:sz w:val="20"/>
                <w:szCs w:val="20"/>
              </w:rPr>
              <w:footnoteReference w:id="5"/>
            </w:r>
          </w:p>
        </w:tc>
        <w:tc>
          <w:tcPr>
            <w:tcW w:w="3119" w:type="dxa"/>
          </w:tcPr>
          <w:p w14:paraId="57053021" w14:textId="77777777" w:rsidR="009D39D3" w:rsidRPr="00F2472B" w:rsidRDefault="0021652B" w:rsidP="0021652B">
            <w:pPr>
              <w:pStyle w:val="ListParagraph"/>
              <w:numPr>
                <w:ilvl w:val="0"/>
                <w:numId w:val="6"/>
              </w:numPr>
              <w:rPr>
                <w:noProof/>
                <w:color w:val="000000" w:themeColor="text1"/>
                <w:sz w:val="20"/>
                <w:szCs w:val="20"/>
              </w:rPr>
            </w:pPr>
            <w:r w:rsidRPr="00F2472B">
              <w:rPr>
                <w:noProof/>
                <w:color w:val="000000" w:themeColor="text1"/>
                <w:sz w:val="20"/>
                <w:szCs w:val="20"/>
              </w:rPr>
              <w:t>Most widely played version ever</w:t>
            </w:r>
          </w:p>
          <w:p w14:paraId="375D65C7" w14:textId="77777777" w:rsidR="0021652B" w:rsidRPr="00F2472B" w:rsidRDefault="0021652B" w:rsidP="0021652B">
            <w:pPr>
              <w:pStyle w:val="ListParagraph"/>
              <w:numPr>
                <w:ilvl w:val="0"/>
                <w:numId w:val="6"/>
              </w:numPr>
              <w:rPr>
                <w:noProof/>
                <w:color w:val="000000" w:themeColor="text1"/>
                <w:sz w:val="20"/>
                <w:szCs w:val="20"/>
              </w:rPr>
            </w:pPr>
            <w:r w:rsidRPr="00F2472B">
              <w:rPr>
                <w:noProof/>
                <w:color w:val="000000" w:themeColor="text1"/>
                <w:sz w:val="20"/>
                <w:szCs w:val="20"/>
              </w:rPr>
              <w:t>Began with 8x8x8 board</w:t>
            </w:r>
          </w:p>
          <w:p w14:paraId="6A488E1E" w14:textId="1E0C3968" w:rsidR="003E40B3" w:rsidRPr="00F2472B" w:rsidRDefault="003E40B3" w:rsidP="003E40B3">
            <w:pPr>
              <w:pStyle w:val="ListParagraph"/>
              <w:numPr>
                <w:ilvl w:val="0"/>
                <w:numId w:val="6"/>
              </w:numPr>
              <w:rPr>
                <w:noProof/>
                <w:color w:val="000000" w:themeColor="text1"/>
                <w:sz w:val="20"/>
                <w:szCs w:val="20"/>
              </w:rPr>
            </w:pPr>
            <w:r w:rsidRPr="00F2472B">
              <w:rPr>
                <w:noProof/>
                <w:color w:val="000000" w:themeColor="text1"/>
                <w:sz w:val="20"/>
                <w:szCs w:val="20"/>
              </w:rPr>
              <w:t>Settled on a 5x5x5 board with a unique setup over 2 layers per player, including new piece called a unicorn</w:t>
            </w:r>
          </w:p>
          <w:p w14:paraId="3930B575" w14:textId="2771CC2F" w:rsidR="003E40B3" w:rsidRPr="00F2472B" w:rsidDel="00386CFD" w:rsidRDefault="00386CFD" w:rsidP="00386CFD">
            <w:pPr>
              <w:pStyle w:val="ListParagraph"/>
              <w:numPr>
                <w:ilvl w:val="0"/>
                <w:numId w:val="6"/>
              </w:numPr>
              <w:rPr>
                <w:del w:id="104" w:author="Richard Mann" w:date="2021-06-16T15:26:00Z"/>
                <w:noProof/>
                <w:color w:val="000000" w:themeColor="text1"/>
                <w:sz w:val="20"/>
                <w:szCs w:val="20"/>
              </w:rPr>
              <w:pPrChange w:id="105" w:author="Richard Mann" w:date="2021-06-16T15:26:00Z">
                <w:pPr>
                  <w:pStyle w:val="ListParagraph"/>
                  <w:numPr>
                    <w:numId w:val="6"/>
                  </w:numPr>
                  <w:ind w:hanging="360"/>
                </w:pPr>
              </w:pPrChange>
            </w:pPr>
            <w:ins w:id="106" w:author="Richard Mann" w:date="2021-06-16T15:26:00Z">
              <w:r>
                <w:rPr>
                  <w:noProof/>
                  <w:color w:val="000000" w:themeColor="text1"/>
                  <w:sz w:val="20"/>
                  <w:szCs w:val="20"/>
                </w:rPr>
                <w:t xml:space="preserve">Moves evolved from 2D to 3D for all pieces eg knights move in a (2,1,0) vector across </w:t>
              </w:r>
            </w:ins>
            <w:ins w:id="107" w:author="Richard Mann" w:date="2021-06-16T15:27:00Z">
              <w:r>
                <w:rPr>
                  <w:noProof/>
                  <w:color w:val="000000" w:themeColor="text1"/>
                  <w:sz w:val="20"/>
                  <w:szCs w:val="20"/>
                </w:rPr>
                <w:t>any 3 dimensions</w:t>
              </w:r>
            </w:ins>
            <w:del w:id="108" w:author="Richard Mann" w:date="2021-06-16T15:26:00Z">
              <w:r w:rsidR="003E40B3" w:rsidRPr="00F2472B" w:rsidDel="00386CFD">
                <w:rPr>
                  <w:noProof/>
                  <w:color w:val="000000" w:themeColor="text1"/>
                  <w:sz w:val="20"/>
                  <w:szCs w:val="20"/>
                </w:rPr>
                <w:delText>Pawns move forward either horizontally or vertically, rooks, bishops and unicorns move in exactly 1, 2, or 3 directions at once</w:delText>
              </w:r>
              <w:r w:rsidR="0082150D" w:rsidRPr="00F2472B" w:rsidDel="00386CFD">
                <w:rPr>
                  <w:noProof/>
                  <w:color w:val="000000" w:themeColor="text1"/>
                  <w:sz w:val="20"/>
                  <w:szCs w:val="20"/>
                </w:rPr>
                <w:delText>, knights move by a (2, 1, 0) vector. Kings and queens move in 1, 2 or 3 directions at once</w:delText>
              </w:r>
            </w:del>
          </w:p>
          <w:p w14:paraId="7B6386B1" w14:textId="55FA6A94" w:rsidR="0082150D" w:rsidRPr="00F2472B" w:rsidRDefault="0082150D" w:rsidP="00386CFD">
            <w:pPr>
              <w:pStyle w:val="ListParagraph"/>
              <w:numPr>
                <w:ilvl w:val="0"/>
                <w:numId w:val="6"/>
              </w:numPr>
              <w:rPr>
                <w:noProof/>
                <w:color w:val="000000" w:themeColor="text1"/>
                <w:sz w:val="20"/>
                <w:szCs w:val="20"/>
              </w:rPr>
              <w:pPrChange w:id="109" w:author="Richard Mann" w:date="2021-06-16T15:26:00Z">
                <w:pPr>
                  <w:pStyle w:val="ListParagraph"/>
                  <w:numPr>
                    <w:numId w:val="6"/>
                  </w:numPr>
                  <w:ind w:hanging="360"/>
                </w:pPr>
              </w:pPrChange>
            </w:pPr>
            <w:del w:id="110" w:author="Richard Mann" w:date="2021-06-16T15:26:00Z">
              <w:r w:rsidRPr="00F2472B" w:rsidDel="00386CFD">
                <w:rPr>
                  <w:noProof/>
                  <w:color w:val="000000" w:themeColor="text1"/>
                  <w:sz w:val="20"/>
                  <w:szCs w:val="20"/>
                </w:rPr>
                <w:delText>Pawns cannot move 2 on the first move as the board is too small</w:delText>
              </w:r>
            </w:del>
          </w:p>
        </w:tc>
        <w:tc>
          <w:tcPr>
            <w:tcW w:w="3946" w:type="dxa"/>
          </w:tcPr>
          <w:p w14:paraId="34332AD7" w14:textId="54A9D592" w:rsidR="009D39D3" w:rsidRPr="00F2472B" w:rsidRDefault="005F4AB8" w:rsidP="006C6F20">
            <w:pPr>
              <w:rPr>
                <w:noProof/>
                <w:color w:val="000000" w:themeColor="text1"/>
                <w:sz w:val="20"/>
                <w:szCs w:val="20"/>
              </w:rPr>
            </w:pPr>
            <w:r w:rsidRPr="00F2472B">
              <w:rPr>
                <w:noProof/>
                <w:color w:val="000000" w:themeColor="text1"/>
                <w:sz w:val="20"/>
                <w:szCs w:val="20"/>
              </w:rPr>
              <w:t xml:space="preserve">Maack’s choice of bishop, rook and knight moves seems to me to best embrace the three-dimensional aspect of the game while </w:t>
            </w:r>
            <w:r w:rsidR="00631D72" w:rsidRPr="00F2472B">
              <w:rPr>
                <w:noProof/>
                <w:color w:val="000000" w:themeColor="text1"/>
                <w:sz w:val="20"/>
                <w:szCs w:val="20"/>
              </w:rPr>
              <w:t xml:space="preserve">remaining as intuitive as possible. </w:t>
            </w:r>
            <w:del w:id="111" w:author="Richard Mann" w:date="2021-06-16T15:27:00Z">
              <w:r w:rsidR="00631D72" w:rsidRPr="00F2472B" w:rsidDel="00386CFD">
                <w:rPr>
                  <w:noProof/>
                  <w:color w:val="000000" w:themeColor="text1"/>
                  <w:sz w:val="20"/>
                  <w:szCs w:val="20"/>
                </w:rPr>
                <w:delText xml:space="preserve">I also like the </w:delText>
              </w:r>
            </w:del>
            <w:ins w:id="112" w:author="Richard Mann" w:date="2021-06-16T15:27:00Z">
              <w:r w:rsidR="00386CFD">
                <w:rPr>
                  <w:noProof/>
                  <w:color w:val="000000" w:themeColor="text1"/>
                  <w:sz w:val="20"/>
                  <w:szCs w:val="20"/>
                </w:rPr>
                <w:t xml:space="preserve">The optinoal </w:t>
              </w:r>
            </w:ins>
            <w:del w:id="113" w:author="Richard Mann" w:date="2021-06-16T15:27:00Z">
              <w:r w:rsidR="00631D72" w:rsidRPr="00F2472B" w:rsidDel="00386CFD">
                <w:rPr>
                  <w:noProof/>
                  <w:color w:val="000000" w:themeColor="text1"/>
                  <w:sz w:val="20"/>
                  <w:szCs w:val="20"/>
                </w:rPr>
                <w:delText xml:space="preserve">possibility of the </w:delText>
              </w:r>
            </w:del>
            <w:r w:rsidR="00631D72" w:rsidRPr="00F2472B">
              <w:rPr>
                <w:noProof/>
                <w:color w:val="000000" w:themeColor="text1"/>
                <w:sz w:val="20"/>
                <w:szCs w:val="20"/>
              </w:rPr>
              <w:t xml:space="preserve">unicorn </w:t>
            </w:r>
            <w:del w:id="114" w:author="Richard Mann" w:date="2021-06-16T15:27:00Z">
              <w:r w:rsidR="00631D72" w:rsidRPr="00F2472B" w:rsidDel="00386CFD">
                <w:rPr>
                  <w:noProof/>
                  <w:color w:val="000000" w:themeColor="text1"/>
                  <w:sz w:val="20"/>
                  <w:szCs w:val="20"/>
                </w:rPr>
                <w:delText xml:space="preserve">as it </w:delText>
              </w:r>
            </w:del>
            <w:r w:rsidR="003C6BF8">
              <w:rPr>
                <w:noProof/>
                <w:color w:val="000000" w:themeColor="text1"/>
                <w:sz w:val="20"/>
                <w:szCs w:val="20"/>
              </w:rPr>
              <w:t xml:space="preserve">is </w:t>
            </w:r>
            <w:del w:id="115" w:author="Richard Mann" w:date="2021-06-16T15:27:00Z">
              <w:r w:rsidR="00631D72" w:rsidRPr="00F2472B" w:rsidDel="00386CFD">
                <w:rPr>
                  <w:noProof/>
                  <w:color w:val="000000" w:themeColor="text1"/>
                  <w:sz w:val="20"/>
                  <w:szCs w:val="20"/>
                </w:rPr>
                <w:delText xml:space="preserve">an </w:delText>
              </w:r>
            </w:del>
            <w:r w:rsidR="00631D72" w:rsidRPr="00F2472B">
              <w:rPr>
                <w:noProof/>
                <w:color w:val="000000" w:themeColor="text1"/>
                <w:sz w:val="20"/>
                <w:szCs w:val="20"/>
              </w:rPr>
              <w:t xml:space="preserve">interesting </w:t>
            </w:r>
            <w:del w:id="116" w:author="Richard Mann" w:date="2021-06-16T15:27:00Z">
              <w:r w:rsidR="00631D72" w:rsidRPr="00F2472B" w:rsidDel="00386CFD">
                <w:rPr>
                  <w:noProof/>
                  <w:color w:val="000000" w:themeColor="text1"/>
                  <w:sz w:val="20"/>
                  <w:szCs w:val="20"/>
                </w:rPr>
                <w:delText xml:space="preserve">piece </w:delText>
              </w:r>
            </w:del>
            <w:ins w:id="117" w:author="Richard Mann" w:date="2021-06-16T15:27:00Z">
              <w:r w:rsidR="00386CFD">
                <w:rPr>
                  <w:noProof/>
                  <w:color w:val="000000" w:themeColor="text1"/>
                  <w:sz w:val="20"/>
                  <w:szCs w:val="20"/>
                </w:rPr>
                <w:t xml:space="preserve">as a </w:t>
              </w:r>
            </w:ins>
            <w:r w:rsidR="00631D72" w:rsidRPr="00F2472B">
              <w:rPr>
                <w:noProof/>
                <w:color w:val="000000" w:themeColor="text1"/>
                <w:sz w:val="20"/>
                <w:szCs w:val="20"/>
              </w:rPr>
              <w:t xml:space="preserve">unique </w:t>
            </w:r>
            <w:ins w:id="118" w:author="Richard Mann" w:date="2021-06-16T15:27:00Z">
              <w:r w:rsidR="00386CFD">
                <w:rPr>
                  <w:noProof/>
                  <w:color w:val="000000" w:themeColor="text1"/>
                  <w:sz w:val="20"/>
                  <w:szCs w:val="20"/>
                </w:rPr>
                <w:t xml:space="preserve">addition </w:t>
              </w:r>
            </w:ins>
            <w:r w:rsidR="00631D72" w:rsidRPr="00F2472B">
              <w:rPr>
                <w:noProof/>
                <w:color w:val="000000" w:themeColor="text1"/>
                <w:sz w:val="20"/>
                <w:szCs w:val="20"/>
              </w:rPr>
              <w:t>to the third dimension</w:t>
            </w:r>
            <w:ins w:id="119" w:author="Richard Mann" w:date="2021-06-16T15:27:00Z">
              <w:r w:rsidR="00386CFD">
                <w:rPr>
                  <w:noProof/>
                  <w:color w:val="000000" w:themeColor="text1"/>
                  <w:sz w:val="20"/>
                  <w:szCs w:val="20"/>
                </w:rPr>
                <w:t xml:space="preserve">.  </w:t>
              </w:r>
            </w:ins>
            <w:del w:id="120" w:author="Richard Mann" w:date="2021-06-16T15:27:00Z">
              <w:r w:rsidR="003C6BF8" w:rsidDel="00386CFD">
                <w:rPr>
                  <w:noProof/>
                  <w:color w:val="000000" w:themeColor="text1"/>
                  <w:sz w:val="20"/>
                  <w:szCs w:val="20"/>
                </w:rPr>
                <w:delText xml:space="preserve"> but</w:delText>
              </w:r>
              <w:r w:rsidR="004F2A74" w:rsidRPr="00F2472B" w:rsidDel="00386CFD">
                <w:rPr>
                  <w:noProof/>
                  <w:color w:val="000000" w:themeColor="text1"/>
                  <w:sz w:val="20"/>
                  <w:szCs w:val="20"/>
                </w:rPr>
                <w:delText xml:space="preserve"> </w:delText>
              </w:r>
              <w:r w:rsidR="005A51CB" w:rsidRPr="00F2472B" w:rsidDel="00386CFD">
                <w:rPr>
                  <w:noProof/>
                  <w:color w:val="000000" w:themeColor="text1"/>
                  <w:sz w:val="20"/>
                  <w:szCs w:val="20"/>
                </w:rPr>
                <w:delText xml:space="preserve">I </w:delText>
              </w:r>
            </w:del>
            <w:ins w:id="121" w:author="Richard Mann" w:date="2021-06-16T15:27:00Z">
              <w:r w:rsidR="00386CFD">
                <w:rPr>
                  <w:noProof/>
                  <w:color w:val="000000" w:themeColor="text1"/>
                  <w:sz w:val="20"/>
                  <w:szCs w:val="20"/>
                </w:rPr>
                <w:t xml:space="preserve">However I </w:t>
              </w:r>
            </w:ins>
            <w:r w:rsidR="005A51CB" w:rsidRPr="00F2472B">
              <w:rPr>
                <w:noProof/>
                <w:color w:val="000000" w:themeColor="text1"/>
                <w:sz w:val="20"/>
                <w:szCs w:val="20"/>
              </w:rPr>
              <w:t xml:space="preserve">think the queen </w:t>
            </w:r>
            <w:r w:rsidR="003C6BF8">
              <w:rPr>
                <w:noProof/>
                <w:color w:val="000000" w:themeColor="text1"/>
                <w:sz w:val="20"/>
                <w:szCs w:val="20"/>
              </w:rPr>
              <w:t>should be</w:t>
            </w:r>
            <w:r w:rsidR="005A51CB" w:rsidRPr="00F2472B">
              <w:rPr>
                <w:noProof/>
                <w:color w:val="000000" w:themeColor="text1"/>
                <w:sz w:val="20"/>
                <w:szCs w:val="20"/>
              </w:rPr>
              <w:t xml:space="preserve"> </w:t>
            </w:r>
            <w:del w:id="122" w:author="Richard Mann" w:date="2021-06-16T15:28:00Z">
              <w:r w:rsidR="005A51CB" w:rsidRPr="00F2472B" w:rsidDel="00386CFD">
                <w:rPr>
                  <w:noProof/>
                  <w:color w:val="000000" w:themeColor="text1"/>
                  <w:sz w:val="20"/>
                  <w:szCs w:val="20"/>
                </w:rPr>
                <w:delText xml:space="preserve">able to move in </w:delText>
              </w:r>
              <w:r w:rsidR="003C6BF8" w:rsidDel="00386CFD">
                <w:rPr>
                  <w:noProof/>
                  <w:color w:val="000000" w:themeColor="text1"/>
                  <w:sz w:val="20"/>
                  <w:szCs w:val="20"/>
                </w:rPr>
                <w:delText xml:space="preserve">only </w:delText>
              </w:r>
            </w:del>
            <w:ins w:id="123" w:author="Richard Mann" w:date="2021-06-16T15:28:00Z">
              <w:r w:rsidR="00386CFD">
                <w:rPr>
                  <w:noProof/>
                  <w:color w:val="000000" w:themeColor="text1"/>
                  <w:sz w:val="20"/>
                  <w:szCs w:val="20"/>
                </w:rPr>
                <w:t xml:space="preserve">limited to </w:t>
              </w:r>
            </w:ins>
            <w:r w:rsidR="003C6BF8">
              <w:rPr>
                <w:noProof/>
                <w:color w:val="000000" w:themeColor="text1"/>
                <w:sz w:val="20"/>
                <w:szCs w:val="20"/>
              </w:rPr>
              <w:t>two</w:t>
            </w:r>
            <w:r w:rsidR="005A51CB" w:rsidRPr="00F2472B">
              <w:rPr>
                <w:noProof/>
                <w:color w:val="000000" w:themeColor="text1"/>
                <w:sz w:val="20"/>
                <w:szCs w:val="20"/>
              </w:rPr>
              <w:t xml:space="preserve"> directions </w:t>
            </w:r>
            <w:ins w:id="124" w:author="Richard Mann" w:date="2021-06-16T15:28:00Z">
              <w:r w:rsidR="00386CFD">
                <w:rPr>
                  <w:noProof/>
                  <w:color w:val="000000" w:themeColor="text1"/>
                  <w:sz w:val="20"/>
                  <w:szCs w:val="20"/>
                </w:rPr>
                <w:t xml:space="preserve">to avoid it having </w:t>
              </w:r>
            </w:ins>
            <w:del w:id="125" w:author="Richard Mann" w:date="2021-06-16T15:28:00Z">
              <w:r w:rsidR="003C6BF8" w:rsidDel="00386CFD">
                <w:rPr>
                  <w:noProof/>
                  <w:color w:val="000000" w:themeColor="text1"/>
                  <w:sz w:val="20"/>
                  <w:szCs w:val="20"/>
                </w:rPr>
                <w:delText xml:space="preserve">as three </w:delText>
              </w:r>
              <w:r w:rsidR="005A51CB" w:rsidRPr="00F2472B" w:rsidDel="00386CFD">
                <w:rPr>
                  <w:noProof/>
                  <w:color w:val="000000" w:themeColor="text1"/>
                  <w:sz w:val="20"/>
                  <w:szCs w:val="20"/>
                </w:rPr>
                <w:delText xml:space="preserve">gives it </w:delText>
              </w:r>
            </w:del>
            <w:r w:rsidR="005A51CB" w:rsidRPr="00F2472B">
              <w:rPr>
                <w:noProof/>
                <w:color w:val="000000" w:themeColor="text1"/>
                <w:sz w:val="20"/>
                <w:szCs w:val="20"/>
              </w:rPr>
              <w:t xml:space="preserve">too much </w:t>
            </w:r>
            <w:r w:rsidR="003C6BF8">
              <w:rPr>
                <w:noProof/>
                <w:color w:val="000000" w:themeColor="text1"/>
                <w:sz w:val="20"/>
                <w:szCs w:val="20"/>
              </w:rPr>
              <w:t>power</w:t>
            </w:r>
            <w:ins w:id="126" w:author="Richard Mann" w:date="2021-06-16T15:28:00Z">
              <w:r w:rsidR="00386CFD">
                <w:rPr>
                  <w:noProof/>
                  <w:color w:val="000000" w:themeColor="text1"/>
                  <w:sz w:val="20"/>
                  <w:szCs w:val="20"/>
                </w:rPr>
                <w:t xml:space="preserve"> and the kind should be limited to two directions to ensure a </w:t>
              </w:r>
            </w:ins>
            <w:del w:id="127" w:author="Richard Mann" w:date="2021-06-16T15:29:00Z">
              <w:r w:rsidR="005A51CB" w:rsidRPr="00F2472B" w:rsidDel="00386CFD">
                <w:rPr>
                  <w:noProof/>
                  <w:color w:val="000000" w:themeColor="text1"/>
                  <w:sz w:val="20"/>
                  <w:szCs w:val="20"/>
                </w:rPr>
                <w:delText xml:space="preserve">. By extension, this leads to a </w:delText>
              </w:r>
            </w:del>
            <w:r w:rsidR="003C6BF8">
              <w:rPr>
                <w:noProof/>
                <w:color w:val="000000" w:themeColor="text1"/>
                <w:sz w:val="20"/>
                <w:szCs w:val="20"/>
              </w:rPr>
              <w:t xml:space="preserve">queen-king </w:t>
            </w:r>
            <w:r w:rsidR="005A51CB" w:rsidRPr="00F2472B">
              <w:rPr>
                <w:noProof/>
                <w:color w:val="000000" w:themeColor="text1"/>
                <w:sz w:val="20"/>
                <w:szCs w:val="20"/>
              </w:rPr>
              <w:t>checkmate</w:t>
            </w:r>
            <w:ins w:id="128" w:author="Richard Mann" w:date="2021-06-16T15:29:00Z">
              <w:r w:rsidR="00386CFD">
                <w:rPr>
                  <w:noProof/>
                  <w:color w:val="000000" w:themeColor="text1"/>
                  <w:sz w:val="20"/>
                  <w:szCs w:val="20"/>
                </w:rPr>
                <w:t xml:space="preserve"> is possible</w:t>
              </w:r>
            </w:ins>
            <w:del w:id="129" w:author="Richard Mann" w:date="2021-06-16T15:29:00Z">
              <w:r w:rsidR="005A51CB" w:rsidRPr="00F2472B" w:rsidDel="00386CFD">
                <w:rPr>
                  <w:noProof/>
                  <w:color w:val="000000" w:themeColor="text1"/>
                  <w:sz w:val="20"/>
                  <w:szCs w:val="20"/>
                </w:rPr>
                <w:delText xml:space="preserve">, one of the most common in the game, being impossible, so the king should </w:delText>
              </w:r>
              <w:r w:rsidR="003C6BF8" w:rsidDel="00386CFD">
                <w:rPr>
                  <w:noProof/>
                  <w:color w:val="000000" w:themeColor="text1"/>
                  <w:sz w:val="20"/>
                  <w:szCs w:val="20"/>
                </w:rPr>
                <w:delText>also move in only two directions</w:delText>
              </w:r>
            </w:del>
            <w:r w:rsidR="005A51CB" w:rsidRPr="00F2472B">
              <w:rPr>
                <w:noProof/>
                <w:color w:val="000000" w:themeColor="text1"/>
                <w:sz w:val="20"/>
                <w:szCs w:val="20"/>
              </w:rPr>
              <w:t xml:space="preserve">. </w:t>
            </w:r>
            <w:del w:id="130" w:author="Richard Mann" w:date="2021-06-16T15:29:00Z">
              <w:r w:rsidR="004F2A74" w:rsidRPr="00F2472B" w:rsidDel="00386CFD">
                <w:rPr>
                  <w:noProof/>
                  <w:color w:val="000000" w:themeColor="text1"/>
                  <w:sz w:val="20"/>
                  <w:szCs w:val="20"/>
                </w:rPr>
                <w:delText>Finally, w</w:delText>
              </w:r>
            </w:del>
            <w:ins w:id="131" w:author="Richard Mann" w:date="2021-06-16T15:29:00Z">
              <w:r w:rsidR="00386CFD">
                <w:rPr>
                  <w:noProof/>
                  <w:color w:val="000000" w:themeColor="text1"/>
                  <w:sz w:val="20"/>
                  <w:szCs w:val="20"/>
                </w:rPr>
                <w:t>W</w:t>
              </w:r>
            </w:ins>
            <w:r w:rsidR="004F2A74" w:rsidRPr="00F2472B">
              <w:rPr>
                <w:noProof/>
                <w:color w:val="000000" w:themeColor="text1"/>
                <w:sz w:val="20"/>
                <w:szCs w:val="20"/>
              </w:rPr>
              <w:t xml:space="preserve">hile the 5x5x5 board gives a satisfying </w:t>
            </w:r>
            <w:ins w:id="132" w:author="Richard Mann" w:date="2021-06-16T15:29:00Z">
              <w:r w:rsidR="00386CFD">
                <w:rPr>
                  <w:noProof/>
                  <w:color w:val="000000" w:themeColor="text1"/>
                  <w:sz w:val="20"/>
                  <w:szCs w:val="20"/>
                </w:rPr>
                <w:t xml:space="preserve">cube </w:t>
              </w:r>
            </w:ins>
            <w:del w:id="133" w:author="Richard Mann" w:date="2021-06-16T15:29:00Z">
              <w:r w:rsidR="004F2A74" w:rsidRPr="00F2472B" w:rsidDel="00386CFD">
                <w:rPr>
                  <w:noProof/>
                  <w:color w:val="000000" w:themeColor="text1"/>
                  <w:sz w:val="20"/>
                  <w:szCs w:val="20"/>
                </w:rPr>
                <w:delText xml:space="preserve">cubic shape </w:delText>
              </w:r>
            </w:del>
            <w:r w:rsidR="004F2A74" w:rsidRPr="00F2472B">
              <w:rPr>
                <w:noProof/>
                <w:color w:val="000000" w:themeColor="text1"/>
                <w:sz w:val="20"/>
                <w:szCs w:val="20"/>
              </w:rPr>
              <w:t>with a reasonable board size, I think the unusual setup over two layers makes</w:t>
            </w:r>
            <w:ins w:id="134" w:author="Richard Mann" w:date="2021-06-16T15:29:00Z">
              <w:r w:rsidR="00386CFD">
                <w:rPr>
                  <w:noProof/>
                  <w:color w:val="000000" w:themeColor="text1"/>
                  <w:sz w:val="20"/>
                  <w:szCs w:val="20"/>
                </w:rPr>
                <w:t xml:space="preserve"> it</w:t>
              </w:r>
            </w:ins>
            <w:r w:rsidR="004F2A74" w:rsidRPr="00F2472B">
              <w:rPr>
                <w:noProof/>
                <w:color w:val="000000" w:themeColor="text1"/>
                <w:sz w:val="20"/>
                <w:szCs w:val="20"/>
              </w:rPr>
              <w:t xml:space="preserve"> too different </w:t>
            </w:r>
            <w:r w:rsidR="003C6BF8">
              <w:rPr>
                <w:noProof/>
                <w:color w:val="000000" w:themeColor="text1"/>
                <w:sz w:val="20"/>
                <w:szCs w:val="20"/>
              </w:rPr>
              <w:t>to regular chess</w:t>
            </w:r>
          </w:p>
        </w:tc>
      </w:tr>
    </w:tbl>
    <w:p w14:paraId="35B7A80F" w14:textId="7E5693E2" w:rsidR="001463D8" w:rsidRPr="00F2472B" w:rsidRDefault="00C40B43" w:rsidP="006C6F20">
      <w:pPr>
        <w:rPr>
          <w:noProof/>
          <w:color w:val="000000" w:themeColor="text1"/>
          <w:sz w:val="20"/>
          <w:szCs w:val="20"/>
        </w:rPr>
      </w:pPr>
      <w:r>
        <w:rPr>
          <w:noProof/>
        </w:rPr>
        <w:drawing>
          <wp:anchor distT="0" distB="0" distL="114300" distR="114300" simplePos="0" relativeHeight="252050944" behindDoc="0" locked="0" layoutInCell="1" allowOverlap="1" wp14:anchorId="3D15DABC" wp14:editId="10FE19B2">
            <wp:simplePos x="0" y="0"/>
            <wp:positionH relativeFrom="column">
              <wp:posOffset>4572000</wp:posOffset>
            </wp:positionH>
            <wp:positionV relativeFrom="paragraph">
              <wp:posOffset>146685</wp:posOffset>
            </wp:positionV>
            <wp:extent cx="1087755" cy="3390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87755" cy="3390900"/>
                    </a:xfrm>
                    <a:prstGeom prst="rect">
                      <a:avLst/>
                    </a:prstGeom>
                  </pic:spPr>
                </pic:pic>
              </a:graphicData>
            </a:graphic>
            <wp14:sizeRelH relativeFrom="page">
              <wp14:pctWidth>0</wp14:pctWidth>
            </wp14:sizeRelH>
            <wp14:sizeRelV relativeFrom="page">
              <wp14:pctHeight>0</wp14:pctHeight>
            </wp14:sizeRelV>
          </wp:anchor>
        </w:drawing>
      </w:r>
      <w:r w:rsidR="00B45895" w:rsidRPr="00F2472B">
        <w:rPr>
          <w:noProof/>
          <w:color w:val="000000" w:themeColor="text1"/>
          <w:sz w:val="20"/>
          <w:szCs w:val="20"/>
        </w:rPr>
        <w:t xml:space="preserve"> </w:t>
      </w:r>
    </w:p>
    <w:p w14:paraId="52E2CF1F" w14:textId="11828A02" w:rsidR="00CC26F1" w:rsidRPr="00F2472B" w:rsidRDefault="00CC26F1" w:rsidP="00CC26F1">
      <w:pPr>
        <w:spacing w:line="256" w:lineRule="auto"/>
        <w:rPr>
          <w:rFonts w:cstheme="minorHAnsi"/>
          <w:color w:val="000000" w:themeColor="text1"/>
          <w:sz w:val="20"/>
          <w:szCs w:val="20"/>
          <w:shd w:val="clear" w:color="auto" w:fill="FFFFFF"/>
        </w:rPr>
      </w:pPr>
      <w:r w:rsidRPr="00F2472B">
        <w:rPr>
          <w:noProof/>
          <w:color w:val="000000" w:themeColor="text1"/>
          <w:sz w:val="20"/>
          <w:szCs w:val="20"/>
        </w:rPr>
        <w:t>While an 8x8x8 board initially seems ideal, it leads to a strange and unnatural opening</w:t>
      </w:r>
      <w:ins w:id="135" w:author="Richard Mann" w:date="2021-06-16T14:48:00Z">
        <w:r w:rsidR="00612AC5">
          <w:rPr>
            <w:noProof/>
            <w:color w:val="000000" w:themeColor="text1"/>
            <w:sz w:val="20"/>
            <w:szCs w:val="20"/>
          </w:rPr>
          <w:t xml:space="preserve">.  </w:t>
        </w:r>
      </w:ins>
      <w:del w:id="136" w:author="Richard Mann" w:date="2021-06-16T14:48:00Z">
        <w:r w:rsidR="000C3EEB" w:rsidDel="00612AC5">
          <w:rPr>
            <w:noProof/>
            <w:color w:val="000000" w:themeColor="text1"/>
            <w:sz w:val="20"/>
            <w:szCs w:val="20"/>
          </w:rPr>
          <w:delText xml:space="preserve">, and to quote </w:delText>
        </w:r>
      </w:del>
      <w:r w:rsidR="000C3EEB">
        <w:rPr>
          <w:noProof/>
          <w:color w:val="000000" w:themeColor="text1"/>
          <w:sz w:val="20"/>
          <w:szCs w:val="20"/>
        </w:rPr>
        <w:t>Pritchard</w:t>
      </w:r>
      <w:ins w:id="137" w:author="Richard Mann" w:date="2021-06-16T14:48:00Z">
        <w:r w:rsidR="00612AC5">
          <w:rPr>
            <w:noProof/>
            <w:color w:val="000000" w:themeColor="text1"/>
            <w:sz w:val="20"/>
            <w:szCs w:val="20"/>
          </w:rPr>
          <w:t xml:space="preserve"> concluded it </w:t>
        </w:r>
      </w:ins>
      <w:del w:id="138" w:author="Richard Mann" w:date="2021-06-16T14:48:00Z">
        <w:r w:rsidR="000C3EEB" w:rsidDel="00612AC5">
          <w:rPr>
            <w:noProof/>
            <w:color w:val="000000" w:themeColor="text1"/>
            <w:sz w:val="20"/>
            <w:szCs w:val="20"/>
          </w:rPr>
          <w:delText>,</w:delText>
        </w:r>
        <w:r w:rsidRPr="00F2472B" w:rsidDel="00612AC5">
          <w:rPr>
            <w:noProof/>
            <w:color w:val="000000" w:themeColor="text1"/>
            <w:sz w:val="20"/>
            <w:szCs w:val="20"/>
          </w:rPr>
          <w:delText xml:space="preserve"> the 8x8x8 board </w:delText>
        </w:r>
      </w:del>
      <w:r w:rsidRPr="00F2472B">
        <w:rPr>
          <w:noProof/>
          <w:color w:val="000000" w:themeColor="text1"/>
          <w:sz w:val="20"/>
          <w:szCs w:val="20"/>
        </w:rPr>
        <w:t>is “</w:t>
      </w:r>
      <w:r w:rsidRPr="00F2472B">
        <w:rPr>
          <w:rFonts w:cstheme="minorHAnsi"/>
          <w:color w:val="000000" w:themeColor="text1"/>
          <w:sz w:val="20"/>
          <w:szCs w:val="20"/>
          <w:shd w:val="clear" w:color="auto" w:fill="FFFFFF"/>
        </w:rPr>
        <w:t>the most mentally indigestible</w:t>
      </w:r>
      <w:del w:id="139" w:author="Richard Mann" w:date="2021-06-16T14:48:00Z">
        <w:r w:rsidRPr="00F2472B" w:rsidDel="00612AC5">
          <w:rPr>
            <w:rFonts w:cstheme="minorHAnsi"/>
            <w:color w:val="000000" w:themeColor="text1"/>
            <w:sz w:val="20"/>
            <w:szCs w:val="20"/>
            <w:shd w:val="clear" w:color="auto" w:fill="FFFFFF"/>
          </w:rPr>
          <w:delText xml:space="preserve"> for the players </w:delText>
        </w:r>
      </w:del>
      <w:r w:rsidRPr="00F2472B">
        <w:rPr>
          <w:rFonts w:cstheme="minorHAnsi"/>
          <w:color w:val="000000" w:themeColor="text1"/>
          <w:sz w:val="20"/>
          <w:szCs w:val="20"/>
          <w:shd w:val="clear" w:color="auto" w:fill="FFFFFF"/>
        </w:rPr>
        <w:t>... Less demanding on spatial vision, and hence more practical, are those games confined to three 8×8 boards and games with boards smaller than 8×8”</w:t>
      </w:r>
      <w:r w:rsidR="000C3EEB">
        <w:rPr>
          <w:rStyle w:val="FootnoteReference"/>
          <w:rFonts w:cstheme="minorHAnsi"/>
          <w:color w:val="000000" w:themeColor="text1"/>
          <w:sz w:val="20"/>
          <w:szCs w:val="20"/>
          <w:shd w:val="clear" w:color="auto" w:fill="FFFFFF"/>
        </w:rPr>
        <w:footnoteReference w:id="6"/>
      </w:r>
      <w:ins w:id="140" w:author="Richard Mann" w:date="2021-06-16T14:48:00Z">
        <w:r w:rsidR="00612AC5">
          <w:rPr>
            <w:rFonts w:cstheme="minorHAnsi"/>
            <w:color w:val="000000" w:themeColor="text1"/>
            <w:sz w:val="20"/>
            <w:szCs w:val="20"/>
            <w:shd w:val="clear" w:color="auto" w:fill="FFFFFF"/>
          </w:rPr>
          <w:t xml:space="preserve">.  </w:t>
        </w:r>
      </w:ins>
      <w:del w:id="141" w:author="Richard Mann" w:date="2021-06-16T14:48:00Z">
        <w:r w:rsidRPr="00F2472B" w:rsidDel="00612AC5">
          <w:rPr>
            <w:rFonts w:cstheme="minorHAnsi"/>
            <w:color w:val="000000" w:themeColor="text1"/>
            <w:sz w:val="20"/>
            <w:szCs w:val="20"/>
            <w:shd w:val="clear" w:color="auto" w:fill="FFFFFF"/>
          </w:rPr>
          <w:delText xml:space="preserve">, so </w:delText>
        </w:r>
      </w:del>
      <w:r w:rsidRPr="00F2472B">
        <w:rPr>
          <w:rFonts w:cstheme="minorHAnsi"/>
          <w:color w:val="000000" w:themeColor="text1"/>
          <w:sz w:val="20"/>
          <w:szCs w:val="20"/>
          <w:shd w:val="clear" w:color="auto" w:fill="FFFFFF"/>
        </w:rPr>
        <w:t xml:space="preserve">I </w:t>
      </w:r>
      <w:ins w:id="142" w:author="Richard Mann" w:date="2021-06-16T14:48:00Z">
        <w:r w:rsidR="00612AC5">
          <w:rPr>
            <w:rFonts w:cstheme="minorHAnsi"/>
            <w:color w:val="000000" w:themeColor="text1"/>
            <w:sz w:val="20"/>
            <w:szCs w:val="20"/>
            <w:shd w:val="clear" w:color="auto" w:fill="FFFFFF"/>
          </w:rPr>
          <w:t xml:space="preserve">therefore </w:t>
        </w:r>
      </w:ins>
      <w:ins w:id="143" w:author="Richard Mann" w:date="2021-06-16T14:49:00Z">
        <w:r w:rsidR="00612AC5">
          <w:rPr>
            <w:rFonts w:cstheme="minorHAnsi"/>
            <w:color w:val="000000" w:themeColor="text1"/>
            <w:sz w:val="20"/>
            <w:szCs w:val="20"/>
            <w:shd w:val="clear" w:color="auto" w:fill="FFFFFF"/>
          </w:rPr>
          <w:t xml:space="preserve">decided to adopt </w:t>
        </w:r>
      </w:ins>
      <w:del w:id="144" w:author="Richard Mann" w:date="2021-06-16T14:48:00Z">
        <w:r w:rsidRPr="00F2472B" w:rsidDel="00612AC5">
          <w:rPr>
            <w:rFonts w:cstheme="minorHAnsi"/>
            <w:color w:val="000000" w:themeColor="text1"/>
            <w:sz w:val="20"/>
            <w:szCs w:val="20"/>
            <w:shd w:val="clear" w:color="auto" w:fill="FFFFFF"/>
          </w:rPr>
          <w:delText xml:space="preserve">will use </w:delText>
        </w:r>
      </w:del>
      <w:r w:rsidRPr="00F2472B">
        <w:rPr>
          <w:rFonts w:cstheme="minorHAnsi"/>
          <w:color w:val="000000" w:themeColor="text1"/>
          <w:sz w:val="20"/>
          <w:szCs w:val="20"/>
          <w:shd w:val="clear" w:color="auto" w:fill="FFFFFF"/>
        </w:rPr>
        <w:t xml:space="preserve">an 8x8x3 board </w:t>
      </w:r>
      <w:r w:rsidR="000C3EEB">
        <w:rPr>
          <w:rFonts w:cstheme="minorHAnsi"/>
          <w:color w:val="000000" w:themeColor="text1"/>
          <w:sz w:val="20"/>
          <w:szCs w:val="20"/>
          <w:shd w:val="clear" w:color="auto" w:fill="FFFFFF"/>
        </w:rPr>
        <w:t xml:space="preserve">with the layout in Fig 2.1 </w:t>
      </w:r>
      <w:r w:rsidRPr="00F2472B">
        <w:rPr>
          <w:rFonts w:cstheme="minorHAnsi"/>
          <w:color w:val="000000" w:themeColor="text1"/>
          <w:sz w:val="20"/>
          <w:szCs w:val="20"/>
          <w:shd w:val="clear" w:color="auto" w:fill="FFFFFF"/>
        </w:rPr>
        <w:t xml:space="preserve">to make it as </w:t>
      </w:r>
      <w:r w:rsidR="000C3EEB">
        <w:rPr>
          <w:rFonts w:cstheme="minorHAnsi"/>
          <w:color w:val="000000" w:themeColor="text1"/>
          <w:sz w:val="20"/>
          <w:szCs w:val="20"/>
          <w:shd w:val="clear" w:color="auto" w:fill="FFFFFF"/>
        </w:rPr>
        <w:t>simple as possible</w:t>
      </w:r>
      <w:r w:rsidRPr="00F2472B">
        <w:rPr>
          <w:rFonts w:cstheme="minorHAnsi"/>
          <w:color w:val="000000" w:themeColor="text1"/>
          <w:sz w:val="20"/>
          <w:szCs w:val="20"/>
          <w:shd w:val="clear" w:color="auto" w:fill="FFFFFF"/>
        </w:rPr>
        <w:t xml:space="preserve">. </w:t>
      </w:r>
      <w:r w:rsidR="000C3EEB">
        <w:rPr>
          <w:rFonts w:cstheme="minorHAnsi"/>
          <w:color w:val="000000" w:themeColor="text1"/>
          <w:sz w:val="20"/>
          <w:szCs w:val="20"/>
          <w:shd w:val="clear" w:color="auto" w:fill="FFFFFF"/>
        </w:rPr>
        <w:t xml:space="preserve">I settled on the </w:t>
      </w:r>
      <w:del w:id="145" w:author="Richard Mann" w:date="2021-06-16T14:49:00Z">
        <w:r w:rsidR="000C3EEB" w:rsidDel="00612AC5">
          <w:rPr>
            <w:rFonts w:cstheme="minorHAnsi"/>
            <w:color w:val="000000" w:themeColor="text1"/>
            <w:sz w:val="20"/>
            <w:szCs w:val="20"/>
            <w:shd w:val="clear" w:color="auto" w:fill="FFFFFF"/>
          </w:rPr>
          <w:delText xml:space="preserve">following </w:delText>
        </w:r>
      </w:del>
      <w:r w:rsidR="000C3EEB">
        <w:rPr>
          <w:rFonts w:cstheme="minorHAnsi"/>
          <w:color w:val="000000" w:themeColor="text1"/>
          <w:sz w:val="20"/>
          <w:szCs w:val="20"/>
          <w:shd w:val="clear" w:color="auto" w:fill="FFFFFF"/>
        </w:rPr>
        <w:t>rules</w:t>
      </w:r>
      <w:ins w:id="146" w:author="Richard Mann" w:date="2021-06-16T14:49:00Z">
        <w:r w:rsidR="00612AC5">
          <w:rPr>
            <w:rFonts w:cstheme="minorHAnsi"/>
            <w:color w:val="000000" w:themeColor="text1"/>
            <w:sz w:val="20"/>
            <w:szCs w:val="20"/>
            <w:shd w:val="clear" w:color="auto" w:fill="FFFFFF"/>
          </w:rPr>
          <w:t xml:space="preserve"> illustrated below</w:t>
        </w:r>
      </w:ins>
      <w:r w:rsidR="000C3EEB">
        <w:rPr>
          <w:rFonts w:cstheme="minorHAnsi"/>
          <w:color w:val="000000" w:themeColor="text1"/>
          <w:sz w:val="20"/>
          <w:szCs w:val="20"/>
          <w:shd w:val="clear" w:color="auto" w:fill="FFFFFF"/>
        </w:rPr>
        <w:t>:</w:t>
      </w:r>
      <w:ins w:id="147" w:author="Richard Mann" w:date="2021-06-16T14:49:00Z">
        <w:r w:rsidR="00612AC5">
          <w:rPr>
            <w:rFonts w:cstheme="minorHAnsi"/>
            <w:color w:val="000000" w:themeColor="text1"/>
            <w:sz w:val="20"/>
            <w:szCs w:val="20"/>
            <w:shd w:val="clear" w:color="auto" w:fill="FFFFFF"/>
          </w:rPr>
          <w:t xml:space="preserve"> </w:t>
        </w:r>
        <w:r w:rsidR="00612AC5">
          <w:rPr>
            <w:noProof/>
            <w:color w:val="000000" w:themeColor="text1"/>
            <w:sz w:val="20"/>
            <w:szCs w:val="20"/>
          </w:rPr>
          <w:t>[RM: could you delete this paragraph and rely solely on the images?</w:t>
        </w:r>
      </w:ins>
      <w:ins w:id="148" w:author="Richard Mann" w:date="2021-06-16T14:50:00Z">
        <w:r w:rsidR="00612AC5">
          <w:rPr>
            <w:noProof/>
            <w:color w:val="000000" w:themeColor="text1"/>
            <w:sz w:val="20"/>
            <w:szCs w:val="20"/>
          </w:rPr>
          <w:t xml:space="preserve">  Or leave one written explanation just as an example</w:t>
        </w:r>
      </w:ins>
      <w:ins w:id="149" w:author="Richard Mann" w:date="2021-06-16T14:49:00Z">
        <w:r w:rsidR="00612AC5">
          <w:rPr>
            <w:noProof/>
            <w:color w:val="000000" w:themeColor="text1"/>
            <w:sz w:val="20"/>
            <w:szCs w:val="20"/>
          </w:rPr>
          <w:t>]</w:t>
        </w:r>
      </w:ins>
    </w:p>
    <w:p w14:paraId="60A194C4" w14:textId="662D42CB" w:rsidR="0054089D" w:rsidDel="00612AC5" w:rsidRDefault="00CC26F1" w:rsidP="00CC26F1">
      <w:pPr>
        <w:rPr>
          <w:del w:id="150" w:author="Richard Mann" w:date="2021-06-16T14:50:00Z"/>
          <w:noProof/>
          <w:color w:val="000000" w:themeColor="text1"/>
          <w:sz w:val="20"/>
          <w:szCs w:val="20"/>
        </w:rPr>
      </w:pPr>
      <w:del w:id="151" w:author="Richard Mann" w:date="2021-06-16T14:50:00Z">
        <w:r w:rsidRPr="00F2472B" w:rsidDel="00612AC5">
          <w:rPr>
            <w:noProof/>
            <w:color w:val="000000" w:themeColor="text1"/>
            <w:sz w:val="20"/>
            <w:szCs w:val="20"/>
          </w:rPr>
          <w:delText>The pawn moves</w:delText>
        </w:r>
        <w:r w:rsidR="00C40B43" w:rsidDel="00612AC5">
          <w:rPr>
            <w:noProof/>
            <w:color w:val="000000" w:themeColor="text1"/>
            <w:sz w:val="20"/>
            <w:szCs w:val="20"/>
          </w:rPr>
          <w:delText xml:space="preserve"> forward,</w:delText>
        </w:r>
        <w:r w:rsidRPr="00F2472B" w:rsidDel="00612AC5">
          <w:rPr>
            <w:noProof/>
            <w:color w:val="000000" w:themeColor="text1"/>
            <w:sz w:val="20"/>
            <w:szCs w:val="20"/>
          </w:rPr>
          <w:delText xml:space="preserve"> either horizontally or vertically, </w:delText>
        </w:r>
        <w:r w:rsidR="00C40B43" w:rsidDel="00612AC5">
          <w:rPr>
            <w:noProof/>
            <w:color w:val="000000" w:themeColor="text1"/>
            <w:sz w:val="20"/>
            <w:szCs w:val="20"/>
          </w:rPr>
          <w:delText>and</w:delText>
        </w:r>
        <w:r w:rsidRPr="00F2472B" w:rsidDel="00612AC5">
          <w:rPr>
            <w:noProof/>
            <w:color w:val="000000" w:themeColor="text1"/>
            <w:sz w:val="20"/>
            <w:szCs w:val="20"/>
          </w:rPr>
          <w:delText xml:space="preserve"> takes only by moving 1 square forward and 1 to the side (Fig 2.2). The rook</w:delText>
        </w:r>
        <w:r w:rsidR="00C40B43" w:rsidDel="00612AC5">
          <w:rPr>
            <w:noProof/>
            <w:color w:val="000000" w:themeColor="text1"/>
            <w:sz w:val="20"/>
            <w:szCs w:val="20"/>
          </w:rPr>
          <w:delText xml:space="preserve"> moves in</w:delText>
        </w:r>
        <w:r w:rsidRPr="00F2472B" w:rsidDel="00612AC5">
          <w:rPr>
            <w:noProof/>
            <w:color w:val="000000" w:themeColor="text1"/>
            <w:sz w:val="20"/>
            <w:szCs w:val="20"/>
          </w:rPr>
          <w:delText xml:space="preserve"> 1 direction (Fig 2.3), the bishop moves in 2 directions (Fig 2.4) and the unicorn</w:delText>
        </w:r>
        <w:r w:rsidR="00C40B43" w:rsidDel="00612AC5">
          <w:rPr>
            <w:noProof/>
            <w:color w:val="000000" w:themeColor="text1"/>
            <w:sz w:val="20"/>
            <w:szCs w:val="20"/>
          </w:rPr>
          <w:delText>, an optional replacement for knights,</w:delText>
        </w:r>
        <w:r w:rsidRPr="00F2472B" w:rsidDel="00612AC5">
          <w:rPr>
            <w:noProof/>
            <w:color w:val="000000" w:themeColor="text1"/>
            <w:sz w:val="20"/>
            <w:szCs w:val="20"/>
          </w:rPr>
          <w:delText xml:space="preserve"> moves in 3 directions (Fig 2.5). The knight hops by a (2, 1, 0) vector (Fig 2.6), a queen combines a rook and bishop</w:delText>
        </w:r>
        <w:r w:rsidR="00C40B43" w:rsidDel="00612AC5">
          <w:rPr>
            <w:noProof/>
            <w:color w:val="000000" w:themeColor="text1"/>
            <w:sz w:val="20"/>
            <w:szCs w:val="20"/>
          </w:rPr>
          <w:delText>,</w:delText>
        </w:r>
        <w:r w:rsidRPr="00F2472B" w:rsidDel="00612AC5">
          <w:rPr>
            <w:noProof/>
            <w:color w:val="000000" w:themeColor="text1"/>
            <w:sz w:val="20"/>
            <w:szCs w:val="20"/>
          </w:rPr>
          <w:delText xml:space="preserve"> and a king does the same but 1 square at </w:delText>
        </w:r>
        <w:r w:rsidR="00261242" w:rsidRPr="00F2472B" w:rsidDel="00612AC5">
          <w:rPr>
            <w:noProof/>
            <w:color w:val="000000" w:themeColor="text1"/>
            <w:sz w:val="20"/>
            <w:szCs w:val="20"/>
          </w:rPr>
          <w:delText>a time</w:delText>
        </w:r>
        <w:r w:rsidR="00F2472B" w:rsidRPr="00F2472B" w:rsidDel="00612AC5">
          <w:rPr>
            <w:noProof/>
            <w:color w:val="000000" w:themeColor="text1"/>
            <w:sz w:val="20"/>
            <w:szCs w:val="20"/>
          </w:rPr>
          <w:delText>.</w:delText>
        </w:r>
        <w:r w:rsidR="005E309C" w:rsidDel="00612AC5">
          <w:rPr>
            <w:noProof/>
            <w:color w:val="000000" w:themeColor="text1"/>
            <w:sz w:val="20"/>
            <w:szCs w:val="20"/>
          </w:rPr>
          <w:delText xml:space="preserve"> I then implemented these rules into an initial python ap</w:delText>
        </w:r>
        <w:r w:rsidR="00122D68" w:rsidDel="00612AC5">
          <w:rPr>
            <w:noProof/>
            <w:color w:val="000000" w:themeColor="text1"/>
            <w:sz w:val="20"/>
            <w:szCs w:val="20"/>
          </w:rPr>
          <w:delText>p</w:delText>
        </w:r>
        <w:r w:rsidR="0054089D" w:rsidDel="00612AC5">
          <w:rPr>
            <w:noProof/>
            <w:color w:val="000000" w:themeColor="text1"/>
            <w:sz w:val="20"/>
            <w:szCs w:val="20"/>
          </w:rPr>
          <w:delText>.</w:delText>
        </w:r>
      </w:del>
    </w:p>
    <w:p w14:paraId="53C5979D" w14:textId="77777777" w:rsidR="0054089D" w:rsidRDefault="0054089D" w:rsidP="00CC26F1">
      <w:pPr>
        <w:rPr>
          <w:noProof/>
          <w:color w:val="000000" w:themeColor="text1"/>
          <w:sz w:val="20"/>
          <w:szCs w:val="20"/>
        </w:rPr>
      </w:pPr>
    </w:p>
    <w:p w14:paraId="0099AE27" w14:textId="3E5875D1" w:rsidR="0054089D" w:rsidRPr="00F2472B" w:rsidRDefault="0054089D" w:rsidP="00CC26F1">
      <w:pPr>
        <w:rPr>
          <w:noProof/>
          <w:color w:val="000000" w:themeColor="text1"/>
          <w:sz w:val="20"/>
          <w:szCs w:val="20"/>
        </w:rPr>
        <w:sectPr w:rsidR="0054089D" w:rsidRPr="00F2472B" w:rsidSect="00CC26F1">
          <w:type w:val="continuous"/>
          <w:pgSz w:w="11906" w:h="16838"/>
          <w:pgMar w:top="1440" w:right="1440" w:bottom="1440" w:left="1440" w:header="708" w:footer="708" w:gutter="0"/>
          <w:cols w:space="708"/>
          <w:docGrid w:linePitch="360"/>
        </w:sectPr>
      </w:pPr>
      <w:r>
        <w:rPr>
          <w:noProof/>
        </w:rPr>
        <w:drawing>
          <wp:inline distT="0" distB="0" distL="0" distR="0" wp14:anchorId="62ACB47B" wp14:editId="05B67ACF">
            <wp:extent cx="5731510" cy="3556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56635"/>
                    </a:xfrm>
                    <a:prstGeom prst="rect">
                      <a:avLst/>
                    </a:prstGeom>
                  </pic:spPr>
                </pic:pic>
              </a:graphicData>
            </a:graphic>
          </wp:inline>
        </w:drawing>
      </w:r>
    </w:p>
    <w:p w14:paraId="302407E8" w14:textId="77777777" w:rsidR="00122D68" w:rsidRDefault="00122D68" w:rsidP="006C6F20">
      <w:pPr>
        <w:rPr>
          <w:b/>
          <w:bCs/>
          <w:noProof/>
          <w:color w:val="FF0000"/>
        </w:rPr>
      </w:pPr>
    </w:p>
    <w:p w14:paraId="3E760F4C" w14:textId="26B3859B" w:rsidR="00122D68" w:rsidRPr="00467057" w:rsidRDefault="00612AC5" w:rsidP="006C6F20">
      <w:pPr>
        <w:rPr>
          <w:b/>
          <w:bCs/>
          <w:noProof/>
          <w:color w:val="000000" w:themeColor="text1"/>
        </w:rPr>
      </w:pPr>
      <w:ins w:id="152" w:author="Richard Mann" w:date="2021-06-16T14:51:00Z">
        <w:r>
          <w:rPr>
            <w:b/>
            <w:bCs/>
            <w:noProof/>
            <w:color w:val="000000" w:themeColor="text1"/>
          </w:rPr>
          <w:t xml:space="preserve">Phase 2: </w:t>
        </w:r>
      </w:ins>
      <w:r w:rsidR="005E309C" w:rsidRPr="00467057">
        <w:rPr>
          <w:b/>
          <w:bCs/>
          <w:noProof/>
          <w:color w:val="000000" w:themeColor="text1"/>
        </w:rPr>
        <w:t xml:space="preserve">Researching </w:t>
      </w:r>
      <w:del w:id="153" w:author="Richard Mann" w:date="2021-06-16T15:03:00Z">
        <w:r w:rsidR="005E309C" w:rsidRPr="00467057" w:rsidDel="00342E06">
          <w:rPr>
            <w:b/>
            <w:bCs/>
            <w:noProof/>
            <w:color w:val="000000" w:themeColor="text1"/>
          </w:rPr>
          <w:delText xml:space="preserve">and evaluating </w:delText>
        </w:r>
      </w:del>
      <w:r w:rsidR="005E309C" w:rsidRPr="00467057">
        <w:rPr>
          <w:b/>
          <w:bCs/>
          <w:noProof/>
          <w:color w:val="000000" w:themeColor="text1"/>
        </w:rPr>
        <w:t>AI</w:t>
      </w:r>
      <w:ins w:id="154" w:author="Richard Mann" w:date="2021-06-16T15:03:00Z">
        <w:r w:rsidR="00342E06">
          <w:rPr>
            <w:b/>
            <w:bCs/>
            <w:noProof/>
            <w:color w:val="000000" w:themeColor="text1"/>
          </w:rPr>
          <w:t xml:space="preserve"> options</w:t>
        </w:r>
      </w:ins>
      <w:r w:rsidR="005E309C" w:rsidRPr="00467057">
        <w:rPr>
          <w:b/>
          <w:bCs/>
          <w:noProof/>
          <w:color w:val="000000" w:themeColor="text1"/>
        </w:rPr>
        <w:t>:</w:t>
      </w:r>
    </w:p>
    <w:p w14:paraId="465DBD3C" w14:textId="35A16A54" w:rsidR="00261242" w:rsidRPr="00467057" w:rsidRDefault="00612AC5" w:rsidP="00122D68">
      <w:pPr>
        <w:widowControl w:val="0"/>
        <w:rPr>
          <w:b/>
          <w:bCs/>
          <w:noProof/>
          <w:color w:val="000000" w:themeColor="text1"/>
        </w:rPr>
      </w:pPr>
      <w:ins w:id="155" w:author="Richard Mann" w:date="2021-06-16T14:51:00Z">
        <w:r>
          <w:rPr>
            <w:noProof/>
            <w:color w:val="000000" w:themeColor="text1"/>
            <w:sz w:val="20"/>
            <w:szCs w:val="20"/>
          </w:rPr>
          <w:t xml:space="preserve">With rules agreed, the next phase was </w:t>
        </w:r>
      </w:ins>
      <w:del w:id="156" w:author="Richard Mann" w:date="2021-06-16T14:52:00Z">
        <w:r w:rsidR="005E309C" w:rsidRPr="00467057" w:rsidDel="00612AC5">
          <w:rPr>
            <w:noProof/>
            <w:color w:val="000000" w:themeColor="text1"/>
            <w:sz w:val="20"/>
            <w:szCs w:val="20"/>
          </w:rPr>
          <w:delText xml:space="preserve">I then began </w:delText>
        </w:r>
      </w:del>
      <w:r w:rsidR="005E309C" w:rsidRPr="00467057">
        <w:rPr>
          <w:noProof/>
          <w:color w:val="000000" w:themeColor="text1"/>
          <w:sz w:val="20"/>
          <w:szCs w:val="20"/>
        </w:rPr>
        <w:t xml:space="preserve">to </w:t>
      </w:r>
      <w:del w:id="157" w:author="Richard Mann" w:date="2021-06-16T14:52:00Z">
        <w:r w:rsidR="005E309C" w:rsidRPr="00467057" w:rsidDel="00612AC5">
          <w:rPr>
            <w:noProof/>
            <w:color w:val="000000" w:themeColor="text1"/>
            <w:sz w:val="20"/>
            <w:szCs w:val="20"/>
          </w:rPr>
          <w:delText xml:space="preserve">look at </w:delText>
        </w:r>
      </w:del>
      <w:ins w:id="158" w:author="Richard Mann" w:date="2021-06-16T14:52:00Z">
        <w:r>
          <w:rPr>
            <w:noProof/>
            <w:color w:val="000000" w:themeColor="text1"/>
            <w:sz w:val="20"/>
            <w:szCs w:val="20"/>
          </w:rPr>
          <w:t xml:space="preserve">examine and evaluate </w:t>
        </w:r>
      </w:ins>
      <w:del w:id="159" w:author="Richard Mann" w:date="2021-06-16T14:52:00Z">
        <w:r w:rsidR="005E309C" w:rsidRPr="00467057" w:rsidDel="00612AC5">
          <w:rPr>
            <w:noProof/>
            <w:color w:val="000000" w:themeColor="text1"/>
            <w:sz w:val="20"/>
            <w:szCs w:val="20"/>
          </w:rPr>
          <w:delText xml:space="preserve">the possible </w:delText>
        </w:r>
      </w:del>
      <w:r w:rsidR="005E309C" w:rsidRPr="00467057">
        <w:rPr>
          <w:noProof/>
          <w:color w:val="000000" w:themeColor="text1"/>
          <w:sz w:val="20"/>
          <w:szCs w:val="20"/>
        </w:rPr>
        <w:t xml:space="preserve">methods of creating an </w:t>
      </w:r>
      <w:r w:rsidR="00C40B43">
        <w:rPr>
          <w:noProof/>
          <w:color w:val="000000" w:themeColor="text1"/>
          <w:sz w:val="20"/>
          <w:szCs w:val="20"/>
        </w:rPr>
        <w:t xml:space="preserve">AI </w:t>
      </w:r>
      <w:ins w:id="160" w:author="Richard Mann" w:date="2021-06-16T14:52:00Z">
        <w:r>
          <w:rPr>
            <w:noProof/>
            <w:color w:val="000000" w:themeColor="text1"/>
            <w:sz w:val="20"/>
            <w:szCs w:val="20"/>
          </w:rPr>
          <w:t>chess player as summarised below</w:t>
        </w:r>
      </w:ins>
      <w:del w:id="161" w:author="Richard Mann" w:date="2021-06-16T14:52:00Z">
        <w:r w:rsidR="00C40B43" w:rsidDel="00612AC5">
          <w:rPr>
            <w:noProof/>
            <w:color w:val="000000" w:themeColor="text1"/>
            <w:sz w:val="20"/>
            <w:szCs w:val="20"/>
          </w:rPr>
          <w:delText>and</w:delText>
        </w:r>
        <w:r w:rsidR="005E309C" w:rsidRPr="00467057" w:rsidDel="00612AC5">
          <w:rPr>
            <w:noProof/>
            <w:color w:val="000000" w:themeColor="text1"/>
            <w:sz w:val="20"/>
            <w:szCs w:val="20"/>
          </w:rPr>
          <w:delText xml:space="preserve"> </w:delText>
        </w:r>
        <w:r w:rsidR="00C40B43" w:rsidDel="00612AC5">
          <w:rPr>
            <w:noProof/>
            <w:color w:val="000000" w:themeColor="text1"/>
            <w:sz w:val="20"/>
            <w:szCs w:val="20"/>
          </w:rPr>
          <w:delText>evaluated each one</w:delText>
        </w:r>
      </w:del>
      <w:r w:rsidR="00C40B43">
        <w:rPr>
          <w:noProof/>
          <w:color w:val="000000" w:themeColor="text1"/>
          <w:sz w:val="20"/>
          <w:szCs w:val="20"/>
        </w:rPr>
        <w:t>:</w:t>
      </w:r>
    </w:p>
    <w:tbl>
      <w:tblPr>
        <w:tblStyle w:val="TableGrid"/>
        <w:tblW w:w="0" w:type="auto"/>
        <w:tblLook w:val="04A0" w:firstRow="1" w:lastRow="0" w:firstColumn="1" w:lastColumn="0" w:noHBand="0" w:noVBand="1"/>
      </w:tblPr>
      <w:tblGrid>
        <w:gridCol w:w="2992"/>
        <w:gridCol w:w="3000"/>
        <w:gridCol w:w="3024"/>
      </w:tblGrid>
      <w:tr w:rsidR="00467057" w:rsidRPr="00467057" w14:paraId="55A8CBB8" w14:textId="77777777" w:rsidTr="005E309C">
        <w:tc>
          <w:tcPr>
            <w:tcW w:w="3080" w:type="dxa"/>
          </w:tcPr>
          <w:p w14:paraId="6E40E3F8" w14:textId="3D64839F" w:rsidR="005E309C" w:rsidRPr="00467057" w:rsidRDefault="005E309C" w:rsidP="006C6F20">
            <w:pPr>
              <w:rPr>
                <w:b/>
                <w:bCs/>
                <w:noProof/>
                <w:color w:val="000000" w:themeColor="text1"/>
                <w:sz w:val="20"/>
                <w:szCs w:val="20"/>
              </w:rPr>
            </w:pPr>
            <w:r w:rsidRPr="00467057">
              <w:rPr>
                <w:b/>
                <w:bCs/>
                <w:noProof/>
                <w:color w:val="000000" w:themeColor="text1"/>
                <w:sz w:val="20"/>
                <w:szCs w:val="20"/>
              </w:rPr>
              <w:t>AI method</w:t>
            </w:r>
          </w:p>
        </w:tc>
        <w:tc>
          <w:tcPr>
            <w:tcW w:w="3081" w:type="dxa"/>
          </w:tcPr>
          <w:p w14:paraId="4A769203" w14:textId="5F12A096" w:rsidR="005E309C" w:rsidRPr="00467057" w:rsidRDefault="005E309C" w:rsidP="006C6F20">
            <w:pPr>
              <w:rPr>
                <w:b/>
                <w:bCs/>
                <w:noProof/>
                <w:color w:val="000000" w:themeColor="text1"/>
                <w:sz w:val="20"/>
                <w:szCs w:val="20"/>
              </w:rPr>
            </w:pPr>
            <w:r w:rsidRPr="00467057">
              <w:rPr>
                <w:b/>
                <w:bCs/>
                <w:noProof/>
                <w:color w:val="000000" w:themeColor="text1"/>
                <w:sz w:val="20"/>
                <w:szCs w:val="20"/>
              </w:rPr>
              <w:t>Summary</w:t>
            </w:r>
          </w:p>
        </w:tc>
        <w:tc>
          <w:tcPr>
            <w:tcW w:w="3081" w:type="dxa"/>
          </w:tcPr>
          <w:p w14:paraId="41CC4CBD" w14:textId="68C4194D" w:rsidR="005E309C" w:rsidRPr="00467057" w:rsidRDefault="005E309C" w:rsidP="006C6F20">
            <w:pPr>
              <w:rPr>
                <w:b/>
                <w:bCs/>
                <w:noProof/>
                <w:color w:val="000000" w:themeColor="text1"/>
                <w:sz w:val="20"/>
                <w:szCs w:val="20"/>
              </w:rPr>
            </w:pPr>
            <w:r w:rsidRPr="00467057">
              <w:rPr>
                <w:b/>
                <w:bCs/>
                <w:noProof/>
                <w:color w:val="000000" w:themeColor="text1"/>
                <w:sz w:val="20"/>
                <w:szCs w:val="20"/>
              </w:rPr>
              <w:t>Evaluation</w:t>
            </w:r>
          </w:p>
        </w:tc>
      </w:tr>
      <w:tr w:rsidR="00467057" w:rsidRPr="00467057" w14:paraId="64CFAC10" w14:textId="77777777" w:rsidTr="005E309C">
        <w:tc>
          <w:tcPr>
            <w:tcW w:w="3080" w:type="dxa"/>
          </w:tcPr>
          <w:p w14:paraId="479C429C" w14:textId="21D818E3" w:rsidR="005E309C" w:rsidRPr="00467057" w:rsidRDefault="005E309C" w:rsidP="006C6F20">
            <w:pPr>
              <w:rPr>
                <w:noProof/>
                <w:color w:val="000000" w:themeColor="text1"/>
                <w:sz w:val="20"/>
                <w:szCs w:val="20"/>
              </w:rPr>
            </w:pPr>
            <w:r w:rsidRPr="00467057">
              <w:rPr>
                <w:noProof/>
                <w:color w:val="000000" w:themeColor="text1"/>
                <w:sz w:val="20"/>
                <w:szCs w:val="20"/>
              </w:rPr>
              <w:t>Deep learning from match database</w:t>
            </w:r>
          </w:p>
        </w:tc>
        <w:tc>
          <w:tcPr>
            <w:tcW w:w="3081" w:type="dxa"/>
          </w:tcPr>
          <w:p w14:paraId="50B442AC" w14:textId="1B82B49F" w:rsidR="005E309C" w:rsidRPr="00467057" w:rsidRDefault="005E309C" w:rsidP="006C6F20">
            <w:pPr>
              <w:rPr>
                <w:noProof/>
                <w:color w:val="000000" w:themeColor="text1"/>
                <w:sz w:val="20"/>
                <w:szCs w:val="20"/>
              </w:rPr>
            </w:pPr>
            <w:r w:rsidRPr="00467057">
              <w:rPr>
                <w:noProof/>
                <w:color w:val="000000" w:themeColor="text1"/>
                <w:sz w:val="20"/>
                <w:szCs w:val="20"/>
              </w:rPr>
              <w:t xml:space="preserve">The usual approach to all </w:t>
            </w:r>
            <w:ins w:id="162" w:author="Richard Mann" w:date="2021-06-16T14:52:00Z">
              <w:r w:rsidR="00612AC5">
                <w:rPr>
                  <w:noProof/>
                  <w:color w:val="000000" w:themeColor="text1"/>
                  <w:sz w:val="20"/>
                  <w:szCs w:val="20"/>
                </w:rPr>
                <w:t xml:space="preserve">modern </w:t>
              </w:r>
            </w:ins>
            <w:r w:rsidRPr="00467057">
              <w:rPr>
                <w:noProof/>
                <w:color w:val="000000" w:themeColor="text1"/>
                <w:sz w:val="20"/>
                <w:szCs w:val="20"/>
              </w:rPr>
              <w:t>chess A</w:t>
            </w:r>
            <w:r w:rsidR="00C40B43">
              <w:rPr>
                <w:noProof/>
                <w:color w:val="000000" w:themeColor="text1"/>
                <w:sz w:val="20"/>
                <w:szCs w:val="20"/>
              </w:rPr>
              <w:t>I</w:t>
            </w:r>
            <w:r w:rsidRPr="00467057">
              <w:rPr>
                <w:noProof/>
                <w:color w:val="000000" w:themeColor="text1"/>
                <w:sz w:val="20"/>
                <w:szCs w:val="20"/>
              </w:rPr>
              <w:t>s</w:t>
            </w:r>
            <w:del w:id="163" w:author="Richard Mann" w:date="2021-06-16T14:53:00Z">
              <w:r w:rsidRPr="00467057" w:rsidDel="00716CB7">
                <w:rPr>
                  <w:noProof/>
                  <w:color w:val="000000" w:themeColor="text1"/>
                  <w:sz w:val="20"/>
                  <w:szCs w:val="20"/>
                </w:rPr>
                <w:delText xml:space="preserve"> and engines</w:delText>
              </w:r>
            </w:del>
            <w:ins w:id="164" w:author="Richard Mann" w:date="2021-06-16T14:53:00Z">
              <w:r w:rsidR="00716CB7">
                <w:rPr>
                  <w:noProof/>
                  <w:color w:val="000000" w:themeColor="text1"/>
                  <w:sz w:val="20"/>
                  <w:szCs w:val="20"/>
                </w:rPr>
                <w:t xml:space="preserve">: </w:t>
              </w:r>
            </w:ins>
            <w:del w:id="165" w:author="Richard Mann" w:date="2021-06-16T14:53:00Z">
              <w:r w:rsidRPr="00467057" w:rsidDel="00716CB7">
                <w:rPr>
                  <w:noProof/>
                  <w:color w:val="000000" w:themeColor="text1"/>
                  <w:sz w:val="20"/>
                  <w:szCs w:val="20"/>
                </w:rPr>
                <w:delText xml:space="preserve">, </w:delText>
              </w:r>
            </w:del>
            <w:r w:rsidRPr="00467057">
              <w:rPr>
                <w:noProof/>
                <w:color w:val="000000" w:themeColor="text1"/>
                <w:sz w:val="20"/>
                <w:szCs w:val="20"/>
              </w:rPr>
              <w:t xml:space="preserve">data from thousands of matches is analyzed to teach </w:t>
            </w:r>
            <w:r w:rsidR="00E80103">
              <w:rPr>
                <w:noProof/>
                <w:color w:val="000000" w:themeColor="text1"/>
                <w:sz w:val="20"/>
                <w:szCs w:val="20"/>
              </w:rPr>
              <w:t xml:space="preserve">a </w:t>
            </w:r>
            <w:r w:rsidRPr="00467057">
              <w:rPr>
                <w:noProof/>
                <w:color w:val="000000" w:themeColor="text1"/>
                <w:sz w:val="20"/>
                <w:szCs w:val="20"/>
              </w:rPr>
              <w:t xml:space="preserve">program which moves are </w:t>
            </w:r>
            <w:r w:rsidR="00E80103">
              <w:rPr>
                <w:noProof/>
                <w:color w:val="000000" w:themeColor="text1"/>
                <w:sz w:val="20"/>
                <w:szCs w:val="20"/>
              </w:rPr>
              <w:t>beneficial</w:t>
            </w:r>
          </w:p>
        </w:tc>
        <w:tc>
          <w:tcPr>
            <w:tcW w:w="3081" w:type="dxa"/>
          </w:tcPr>
          <w:p w14:paraId="2E6E9ED2" w14:textId="370974EA" w:rsidR="005E309C" w:rsidRPr="00467057" w:rsidRDefault="005E309C" w:rsidP="006C6F20">
            <w:pPr>
              <w:rPr>
                <w:noProof/>
                <w:color w:val="000000" w:themeColor="text1"/>
                <w:sz w:val="20"/>
                <w:szCs w:val="20"/>
              </w:rPr>
            </w:pPr>
            <w:del w:id="166" w:author="Richard Mann" w:date="2021-06-16T14:53:00Z">
              <w:r w:rsidRPr="00467057" w:rsidDel="00716CB7">
                <w:rPr>
                  <w:noProof/>
                  <w:color w:val="000000" w:themeColor="text1"/>
                  <w:sz w:val="20"/>
                  <w:szCs w:val="20"/>
                </w:rPr>
                <w:delText xml:space="preserve">While this would normally be the obvious choice due to its </w:delText>
              </w:r>
              <w:r w:rsidR="00B32B37" w:rsidRPr="00467057" w:rsidDel="00716CB7">
                <w:rPr>
                  <w:noProof/>
                  <w:color w:val="000000" w:themeColor="text1"/>
                  <w:sz w:val="20"/>
                  <w:szCs w:val="20"/>
                </w:rPr>
                <w:delText>efficiency and skill, but s</w:delText>
              </w:r>
            </w:del>
            <w:ins w:id="167" w:author="Richard Mann" w:date="2021-06-16T14:53:00Z">
              <w:r w:rsidR="00716CB7">
                <w:rPr>
                  <w:noProof/>
                  <w:color w:val="000000" w:themeColor="text1"/>
                  <w:sz w:val="20"/>
                  <w:szCs w:val="20"/>
                </w:rPr>
                <w:t>S</w:t>
              </w:r>
            </w:ins>
            <w:r w:rsidR="00B32B37" w:rsidRPr="00467057">
              <w:rPr>
                <w:noProof/>
                <w:color w:val="000000" w:themeColor="text1"/>
                <w:sz w:val="20"/>
                <w:szCs w:val="20"/>
              </w:rPr>
              <w:t xml:space="preserve">ince 3D chess is not widely played, there are no games to analyze so this </w:t>
            </w:r>
            <w:ins w:id="168" w:author="Richard Mann" w:date="2021-06-16T14:53:00Z">
              <w:r w:rsidR="00716CB7">
                <w:rPr>
                  <w:noProof/>
                  <w:color w:val="000000" w:themeColor="text1"/>
                  <w:sz w:val="20"/>
                  <w:szCs w:val="20"/>
                </w:rPr>
                <w:t xml:space="preserve">approach </w:t>
              </w:r>
            </w:ins>
            <w:r w:rsidR="00B32B37" w:rsidRPr="00467057">
              <w:rPr>
                <w:noProof/>
                <w:color w:val="000000" w:themeColor="text1"/>
                <w:sz w:val="20"/>
                <w:szCs w:val="20"/>
              </w:rPr>
              <w:t>is not possible</w:t>
            </w:r>
          </w:p>
        </w:tc>
      </w:tr>
      <w:tr w:rsidR="00467057" w:rsidRPr="00467057" w14:paraId="0277763D" w14:textId="77777777" w:rsidTr="005E309C">
        <w:tc>
          <w:tcPr>
            <w:tcW w:w="3080" w:type="dxa"/>
          </w:tcPr>
          <w:p w14:paraId="0E08D07C" w14:textId="24CE5B30" w:rsidR="005E309C" w:rsidRPr="00467057" w:rsidRDefault="00B32B37" w:rsidP="006C6F20">
            <w:pPr>
              <w:rPr>
                <w:noProof/>
                <w:color w:val="000000" w:themeColor="text1"/>
                <w:sz w:val="20"/>
                <w:szCs w:val="20"/>
              </w:rPr>
            </w:pPr>
            <w:r w:rsidRPr="00467057">
              <w:rPr>
                <w:noProof/>
                <w:color w:val="000000" w:themeColor="text1"/>
                <w:sz w:val="20"/>
                <w:szCs w:val="20"/>
              </w:rPr>
              <w:t>Deep learning from first principles</w:t>
            </w:r>
            <w:r w:rsidRPr="00467057">
              <w:rPr>
                <w:rStyle w:val="FootnoteReference"/>
                <w:noProof/>
                <w:color w:val="000000" w:themeColor="text1"/>
                <w:sz w:val="20"/>
                <w:szCs w:val="20"/>
              </w:rPr>
              <w:footnoteReference w:id="7"/>
            </w:r>
          </w:p>
        </w:tc>
        <w:tc>
          <w:tcPr>
            <w:tcW w:w="3081" w:type="dxa"/>
          </w:tcPr>
          <w:p w14:paraId="0332E364" w14:textId="2945AC2B" w:rsidR="005E309C" w:rsidRPr="00467057" w:rsidRDefault="00B32B37" w:rsidP="006C6F20">
            <w:pPr>
              <w:rPr>
                <w:noProof/>
                <w:color w:val="000000" w:themeColor="text1"/>
                <w:sz w:val="20"/>
                <w:szCs w:val="20"/>
              </w:rPr>
            </w:pPr>
            <w:r w:rsidRPr="00467057">
              <w:rPr>
                <w:noProof/>
                <w:color w:val="000000" w:themeColor="text1"/>
                <w:sz w:val="20"/>
                <w:szCs w:val="20"/>
              </w:rPr>
              <w:t>A</w:t>
            </w:r>
            <w:del w:id="169" w:author="Richard Mann" w:date="2021-06-16T14:55:00Z">
              <w:r w:rsidRPr="00467057" w:rsidDel="00716CB7">
                <w:rPr>
                  <w:noProof/>
                  <w:color w:val="000000" w:themeColor="text1"/>
                  <w:sz w:val="20"/>
                  <w:szCs w:val="20"/>
                </w:rPr>
                <w:delText>n</w:delText>
              </w:r>
            </w:del>
            <w:r w:rsidRPr="00467057">
              <w:rPr>
                <w:noProof/>
                <w:color w:val="000000" w:themeColor="text1"/>
                <w:sz w:val="20"/>
                <w:szCs w:val="20"/>
              </w:rPr>
              <w:t xml:space="preserve"> program is given the rules of the game and plays millions of matches against itself to learn the best ways to win.</w:t>
            </w:r>
          </w:p>
        </w:tc>
        <w:tc>
          <w:tcPr>
            <w:tcW w:w="3081" w:type="dxa"/>
          </w:tcPr>
          <w:p w14:paraId="465E6CED" w14:textId="1A96861B" w:rsidR="00670909" w:rsidRPr="00467057" w:rsidRDefault="00716CB7" w:rsidP="00670909">
            <w:pPr>
              <w:spacing w:line="256" w:lineRule="auto"/>
              <w:rPr>
                <w:rFonts w:cstheme="minorHAnsi"/>
                <w:color w:val="000000" w:themeColor="text1"/>
                <w:sz w:val="20"/>
                <w:szCs w:val="20"/>
                <w:shd w:val="clear" w:color="auto" w:fill="FFFFFF"/>
              </w:rPr>
            </w:pPr>
            <w:ins w:id="170" w:author="Richard Mann" w:date="2021-06-16T14:55:00Z">
              <w:r>
                <w:rPr>
                  <w:rFonts w:cstheme="minorHAnsi"/>
                  <w:color w:val="000000" w:themeColor="text1"/>
                  <w:sz w:val="20"/>
                  <w:szCs w:val="20"/>
                </w:rPr>
                <w:t xml:space="preserve"> </w:t>
              </w:r>
            </w:ins>
            <w:r w:rsidR="00670909" w:rsidRPr="00467057">
              <w:rPr>
                <w:rFonts w:cstheme="minorHAnsi"/>
                <w:color w:val="000000" w:themeColor="text1"/>
                <w:sz w:val="20"/>
                <w:szCs w:val="20"/>
              </w:rPr>
              <w:t>“</w:t>
            </w:r>
            <w:r w:rsidR="00670909" w:rsidRPr="00467057">
              <w:rPr>
                <w:rFonts w:cstheme="minorHAnsi"/>
                <w:color w:val="000000" w:themeColor="text1"/>
                <w:sz w:val="20"/>
                <w:szCs w:val="20"/>
                <w:shd w:val="clear" w:color="auto" w:fill="FFFFFF"/>
              </w:rPr>
              <w:t xml:space="preserve">5000 first-generation </w:t>
            </w:r>
            <w:r w:rsidR="00E80103">
              <w:rPr>
                <w:rFonts w:cstheme="minorHAnsi"/>
                <w:color w:val="000000" w:themeColor="text1"/>
                <w:sz w:val="20"/>
                <w:szCs w:val="20"/>
                <w:shd w:val="clear" w:color="auto" w:fill="FFFFFF"/>
              </w:rPr>
              <w:t>…</w:t>
            </w:r>
            <w:r w:rsidR="00670909" w:rsidRPr="00467057">
              <w:rPr>
                <w:rFonts w:cstheme="minorHAnsi"/>
                <w:color w:val="000000" w:themeColor="text1"/>
                <w:sz w:val="20"/>
                <w:szCs w:val="20"/>
                <w:shd w:val="clear" w:color="auto" w:fill="FFFFFF"/>
              </w:rPr>
              <w:t xml:space="preserve"> and 16 second-generation TPUs were used to train the neural networks</w:t>
            </w:r>
            <w:r w:rsidR="00E80103">
              <w:rPr>
                <w:rFonts w:cstheme="minorHAnsi"/>
                <w:color w:val="000000" w:themeColor="text1"/>
                <w:sz w:val="20"/>
                <w:szCs w:val="20"/>
                <w:shd w:val="clear" w:color="auto" w:fill="FFFFFF"/>
              </w:rPr>
              <w:t xml:space="preserve"> …</w:t>
            </w:r>
            <w:r w:rsidR="00670909" w:rsidRPr="00467057">
              <w:rPr>
                <w:rFonts w:cstheme="minorHAnsi"/>
                <w:color w:val="000000" w:themeColor="text1"/>
                <w:sz w:val="20"/>
                <w:szCs w:val="20"/>
                <w:shd w:val="clear" w:color="auto" w:fill="FFFFFF"/>
              </w:rPr>
              <w:t xml:space="preserve"> for approximately 9 hours.”</w:t>
            </w:r>
            <w:r w:rsidR="0054089D" w:rsidRPr="00467057">
              <w:rPr>
                <w:rStyle w:val="FootnoteReference"/>
                <w:rFonts w:cstheme="minorHAnsi"/>
                <w:color w:val="000000" w:themeColor="text1"/>
                <w:sz w:val="20"/>
                <w:szCs w:val="20"/>
                <w:shd w:val="clear" w:color="auto" w:fill="FFFFFF"/>
              </w:rPr>
              <w:footnoteReference w:id="8"/>
            </w:r>
          </w:p>
          <w:p w14:paraId="3E2CEA4D" w14:textId="28DF4F0D" w:rsidR="00E171F6" w:rsidRPr="00467057" w:rsidRDefault="00852539" w:rsidP="00670909">
            <w:pPr>
              <w:spacing w:line="256" w:lineRule="auto"/>
              <w:rPr>
                <w:rFonts w:cstheme="minorHAnsi"/>
                <w:color w:val="000000" w:themeColor="text1"/>
                <w:sz w:val="20"/>
                <w:szCs w:val="20"/>
              </w:rPr>
            </w:pPr>
            <w:r w:rsidRPr="00467057">
              <w:rPr>
                <w:noProof/>
                <w:color w:val="000000" w:themeColor="text1"/>
              </w:rPr>
              <w:drawing>
                <wp:anchor distT="0" distB="0" distL="114300" distR="114300" simplePos="0" relativeHeight="252034560" behindDoc="0" locked="0" layoutInCell="1" allowOverlap="1" wp14:anchorId="5EF4302E" wp14:editId="2B8577B3">
                  <wp:simplePos x="0" y="0"/>
                  <wp:positionH relativeFrom="column">
                    <wp:posOffset>824865</wp:posOffset>
                  </wp:positionH>
                  <wp:positionV relativeFrom="paragraph">
                    <wp:posOffset>179070</wp:posOffset>
                  </wp:positionV>
                  <wp:extent cx="984885" cy="72771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4885" cy="727710"/>
                          </a:xfrm>
                          <a:prstGeom prst="rect">
                            <a:avLst/>
                          </a:prstGeom>
                        </pic:spPr>
                      </pic:pic>
                    </a:graphicData>
                  </a:graphic>
                  <wp14:sizeRelH relativeFrom="margin">
                    <wp14:pctWidth>0</wp14:pctWidth>
                  </wp14:sizeRelH>
                  <wp14:sizeRelV relativeFrom="margin">
                    <wp14:pctHeight>0</wp14:pctHeight>
                  </wp14:sizeRelV>
                </wp:anchor>
              </w:drawing>
            </w:r>
            <w:r w:rsidR="00E80103">
              <w:rPr>
                <w:rFonts w:cstheme="minorHAnsi"/>
                <w:color w:val="000000" w:themeColor="text1"/>
                <w:sz w:val="20"/>
                <w:szCs w:val="20"/>
              </w:rPr>
              <w:t xml:space="preserve">With the </w:t>
            </w:r>
            <w:r w:rsidR="00E171F6" w:rsidRPr="00467057">
              <w:rPr>
                <w:rFonts w:cstheme="minorHAnsi"/>
                <w:color w:val="000000" w:themeColor="text1"/>
                <w:sz w:val="20"/>
                <w:szCs w:val="20"/>
              </w:rPr>
              <w:t>179600GB/s</w:t>
            </w:r>
            <w:r w:rsidR="00E80103">
              <w:rPr>
                <w:rFonts w:cstheme="minorHAnsi"/>
                <w:color w:val="000000" w:themeColor="text1"/>
                <w:sz w:val="20"/>
                <w:szCs w:val="20"/>
              </w:rPr>
              <w:t xml:space="preserve"> bandwidth used here</w:t>
            </w:r>
            <w:r w:rsidR="00E171F6" w:rsidRPr="00467057">
              <w:rPr>
                <w:rStyle w:val="FootnoteReference"/>
                <w:rFonts w:cstheme="minorHAnsi"/>
                <w:color w:val="000000" w:themeColor="text1"/>
                <w:sz w:val="20"/>
                <w:szCs w:val="20"/>
              </w:rPr>
              <w:footnoteReference w:id="9"/>
            </w:r>
            <w:r w:rsidR="00E80103">
              <w:rPr>
                <w:rFonts w:cstheme="minorHAnsi"/>
                <w:color w:val="000000" w:themeColor="text1"/>
                <w:sz w:val="20"/>
                <w:szCs w:val="20"/>
              </w:rPr>
              <w:t xml:space="preserve"> compared to my available</w:t>
            </w:r>
            <w:r w:rsidR="0054089D" w:rsidRPr="00467057">
              <w:rPr>
                <w:rFonts w:cstheme="minorHAnsi"/>
                <w:color w:val="000000" w:themeColor="text1"/>
                <w:sz w:val="20"/>
                <w:szCs w:val="20"/>
              </w:rPr>
              <w:t xml:space="preserve"> 40GB/s</w:t>
            </w:r>
            <w:r w:rsidR="00E80103">
              <w:rPr>
                <w:rFonts w:cstheme="minorHAnsi"/>
                <w:color w:val="000000" w:themeColor="text1"/>
                <w:sz w:val="20"/>
                <w:szCs w:val="20"/>
              </w:rPr>
              <w:t xml:space="preserve"> and using the data</w:t>
            </w:r>
            <w:r w:rsidR="0054089D" w:rsidRPr="00467057">
              <w:rPr>
                <w:rFonts w:cstheme="minorHAnsi"/>
                <w:color w:val="000000" w:themeColor="text1"/>
                <w:sz w:val="20"/>
                <w:szCs w:val="20"/>
              </w:rPr>
              <w:t xml:space="preserve"> from Fig 3.1</w:t>
            </w:r>
            <w:r w:rsidR="0054089D" w:rsidRPr="00467057">
              <w:rPr>
                <w:rStyle w:val="FootnoteReference"/>
                <w:rFonts w:cstheme="minorHAnsi"/>
                <w:color w:val="000000" w:themeColor="text1"/>
                <w:sz w:val="20"/>
                <w:szCs w:val="20"/>
              </w:rPr>
              <w:footnoteReference w:id="10"/>
            </w:r>
            <w:r w:rsidR="0054089D" w:rsidRPr="00467057">
              <w:rPr>
                <w:rFonts w:cstheme="minorHAnsi"/>
                <w:color w:val="000000" w:themeColor="text1"/>
                <w:sz w:val="20"/>
                <w:szCs w:val="20"/>
              </w:rPr>
              <w:t>, it would take me 1150 hours</w:t>
            </w:r>
            <w:r w:rsidRPr="00467057">
              <w:rPr>
                <w:rFonts w:cstheme="minorHAnsi"/>
                <w:color w:val="000000" w:themeColor="text1"/>
                <w:sz w:val="20"/>
                <w:szCs w:val="20"/>
              </w:rPr>
              <w:t xml:space="preserve"> of continuous computing power to reach </w:t>
            </w:r>
            <w:r w:rsidR="00E80103">
              <w:rPr>
                <w:rFonts w:cstheme="minorHAnsi"/>
                <w:color w:val="000000" w:themeColor="text1"/>
                <w:sz w:val="20"/>
                <w:szCs w:val="20"/>
              </w:rPr>
              <w:t xml:space="preserve">the </w:t>
            </w:r>
            <w:r w:rsidRPr="00467057">
              <w:rPr>
                <w:rFonts w:cstheme="minorHAnsi"/>
                <w:color w:val="000000" w:themeColor="text1"/>
                <w:sz w:val="20"/>
                <w:szCs w:val="20"/>
              </w:rPr>
              <w:t>level of a casual player, so I will have to use another method</w:t>
            </w:r>
          </w:p>
          <w:p w14:paraId="524A2B99" w14:textId="1C468C5C" w:rsidR="005E309C" w:rsidRPr="00467057" w:rsidRDefault="005E309C" w:rsidP="006C6F20">
            <w:pPr>
              <w:rPr>
                <w:rFonts w:cstheme="minorHAnsi"/>
                <w:noProof/>
                <w:color w:val="000000" w:themeColor="text1"/>
                <w:sz w:val="20"/>
                <w:szCs w:val="20"/>
              </w:rPr>
            </w:pPr>
          </w:p>
        </w:tc>
      </w:tr>
      <w:tr w:rsidR="00467057" w:rsidRPr="00467057" w14:paraId="400C8A46" w14:textId="77777777" w:rsidTr="005E309C">
        <w:tc>
          <w:tcPr>
            <w:tcW w:w="3080" w:type="dxa"/>
          </w:tcPr>
          <w:p w14:paraId="3BFFAA9F" w14:textId="790FBC2A" w:rsidR="005E309C" w:rsidRPr="00467057" w:rsidRDefault="00852539" w:rsidP="006C6F20">
            <w:pPr>
              <w:rPr>
                <w:noProof/>
                <w:color w:val="000000" w:themeColor="text1"/>
                <w:sz w:val="20"/>
                <w:szCs w:val="20"/>
              </w:rPr>
            </w:pPr>
            <w:r w:rsidRPr="00467057">
              <w:rPr>
                <w:noProof/>
                <w:color w:val="000000" w:themeColor="text1"/>
                <w:sz w:val="20"/>
                <w:szCs w:val="20"/>
              </w:rPr>
              <w:t>Monte Carlo Tree Search</w:t>
            </w:r>
            <w:r w:rsidR="00D128D7" w:rsidRPr="00467057">
              <w:rPr>
                <w:rStyle w:val="FootnoteReference"/>
                <w:noProof/>
                <w:color w:val="000000" w:themeColor="text1"/>
                <w:sz w:val="20"/>
                <w:szCs w:val="20"/>
              </w:rPr>
              <w:footnoteReference w:id="11"/>
            </w:r>
          </w:p>
        </w:tc>
        <w:tc>
          <w:tcPr>
            <w:tcW w:w="3081" w:type="dxa"/>
          </w:tcPr>
          <w:p w14:paraId="13CE053B" w14:textId="77777777" w:rsidR="005E309C" w:rsidRDefault="00E80103" w:rsidP="006C6F20">
            <w:pPr>
              <w:rPr>
                <w:ins w:id="171" w:author="Richard Mann" w:date="2021-06-16T14:57:00Z"/>
                <w:noProof/>
                <w:color w:val="000000" w:themeColor="text1"/>
                <w:sz w:val="20"/>
                <w:szCs w:val="20"/>
              </w:rPr>
            </w:pPr>
            <w:r>
              <w:rPr>
                <w:noProof/>
                <w:color w:val="000000" w:themeColor="text1"/>
                <w:sz w:val="20"/>
                <w:szCs w:val="20"/>
              </w:rPr>
              <w:t>The</w:t>
            </w:r>
            <w:r w:rsidR="00346FE2" w:rsidRPr="00467057">
              <w:rPr>
                <w:noProof/>
                <w:color w:val="000000" w:themeColor="text1"/>
                <w:sz w:val="20"/>
                <w:szCs w:val="20"/>
              </w:rPr>
              <w:t xml:space="preserve"> algorithm uses randomized explorations </w:t>
            </w:r>
            <w:r>
              <w:rPr>
                <w:noProof/>
                <w:color w:val="000000" w:themeColor="text1"/>
                <w:sz w:val="20"/>
                <w:szCs w:val="20"/>
              </w:rPr>
              <w:t>to explore a tree of all possible moves and</w:t>
            </w:r>
            <w:r w:rsidR="00346FE2" w:rsidRPr="00467057">
              <w:rPr>
                <w:noProof/>
                <w:color w:val="000000" w:themeColor="text1"/>
                <w:sz w:val="20"/>
                <w:szCs w:val="20"/>
              </w:rPr>
              <w:t xml:space="preserve"> decide on the best </w:t>
            </w:r>
            <w:r w:rsidR="00006C6A">
              <w:rPr>
                <w:noProof/>
                <w:color w:val="000000" w:themeColor="text1"/>
                <w:sz w:val="20"/>
                <w:szCs w:val="20"/>
              </w:rPr>
              <w:t>one</w:t>
            </w:r>
          </w:p>
          <w:p w14:paraId="0889CD72" w14:textId="77777777" w:rsidR="00716CB7" w:rsidRDefault="00716CB7" w:rsidP="006C6F20">
            <w:pPr>
              <w:rPr>
                <w:ins w:id="172" w:author="Richard Mann" w:date="2021-06-16T14:57:00Z"/>
                <w:noProof/>
                <w:color w:val="000000" w:themeColor="text1"/>
                <w:sz w:val="20"/>
                <w:szCs w:val="20"/>
              </w:rPr>
            </w:pPr>
          </w:p>
          <w:p w14:paraId="5A4172E6" w14:textId="086F8922" w:rsidR="00716CB7" w:rsidRPr="00467057" w:rsidRDefault="00716CB7" w:rsidP="006C6F20">
            <w:pPr>
              <w:rPr>
                <w:noProof/>
                <w:color w:val="000000" w:themeColor="text1"/>
                <w:sz w:val="20"/>
                <w:szCs w:val="20"/>
              </w:rPr>
            </w:pPr>
            <w:ins w:id="173" w:author="Richard Mann" w:date="2021-06-16T14:57:00Z">
              <w:r>
                <w:rPr>
                  <w:noProof/>
                  <w:color w:val="000000" w:themeColor="text1"/>
                  <w:sz w:val="20"/>
                  <w:szCs w:val="20"/>
                </w:rPr>
                <w:t xml:space="preserve">[Note sure the distinction between MCTD and MCMS is clear.  Does MCTS look at moves to </w:t>
              </w:r>
            </w:ins>
            <w:ins w:id="174" w:author="Richard Mann" w:date="2021-06-16T14:58:00Z">
              <w:r>
                <w:rPr>
                  <w:noProof/>
                  <w:color w:val="000000" w:themeColor="text1"/>
                  <w:sz w:val="20"/>
                  <w:szCs w:val="20"/>
                </w:rPr>
                <w:t>check-mate whereas MCMS stops before then?]</w:t>
              </w:r>
            </w:ins>
          </w:p>
        </w:tc>
        <w:tc>
          <w:tcPr>
            <w:tcW w:w="3081" w:type="dxa"/>
          </w:tcPr>
          <w:p w14:paraId="1BE1C9EF" w14:textId="0FD0383B" w:rsidR="005E309C" w:rsidRPr="00467057" w:rsidRDefault="00346FE2" w:rsidP="006C6F20">
            <w:pPr>
              <w:rPr>
                <w:noProof/>
                <w:color w:val="000000" w:themeColor="text1"/>
                <w:sz w:val="20"/>
                <w:szCs w:val="20"/>
              </w:rPr>
            </w:pPr>
            <w:r w:rsidRPr="00467057">
              <w:rPr>
                <w:noProof/>
                <w:color w:val="000000" w:themeColor="text1"/>
                <w:sz w:val="20"/>
                <w:szCs w:val="20"/>
              </w:rPr>
              <w:t>Uses backpropagation</w:t>
            </w:r>
            <w:r w:rsidR="00D128D7" w:rsidRPr="00467057">
              <w:rPr>
                <w:noProof/>
                <w:color w:val="000000" w:themeColor="text1"/>
                <w:sz w:val="20"/>
                <w:szCs w:val="20"/>
              </w:rPr>
              <w:t xml:space="preserve"> to store the various game positions, so is only efficient when the same positions are reached frequently, which is not the case with chess</w:t>
            </w:r>
            <w:r w:rsidRPr="00467057">
              <w:rPr>
                <w:noProof/>
                <w:color w:val="000000" w:themeColor="text1"/>
                <w:sz w:val="20"/>
                <w:szCs w:val="20"/>
              </w:rPr>
              <w:t xml:space="preserve"> </w:t>
            </w:r>
            <w:ins w:id="175" w:author="Richard Mann" w:date="2021-06-16T14:56:00Z">
              <w:r w:rsidR="00716CB7">
                <w:rPr>
                  <w:noProof/>
                  <w:color w:val="000000" w:themeColor="text1"/>
                  <w:sz w:val="20"/>
                  <w:szCs w:val="20"/>
                </w:rPr>
                <w:t xml:space="preserve"> [RM: I wonder if you should define terms like backpropagation?]</w:t>
              </w:r>
            </w:ins>
          </w:p>
        </w:tc>
      </w:tr>
      <w:tr w:rsidR="00467057" w:rsidRPr="00467057" w14:paraId="5419516F" w14:textId="77777777" w:rsidTr="005E309C">
        <w:tc>
          <w:tcPr>
            <w:tcW w:w="3080" w:type="dxa"/>
          </w:tcPr>
          <w:p w14:paraId="3C217EF7" w14:textId="65A71B88" w:rsidR="005E309C" w:rsidRPr="00467057" w:rsidRDefault="00851FC0" w:rsidP="006C6F20">
            <w:pPr>
              <w:rPr>
                <w:noProof/>
                <w:color w:val="000000" w:themeColor="text1"/>
                <w:sz w:val="20"/>
                <w:szCs w:val="20"/>
              </w:rPr>
            </w:pPr>
            <w:r w:rsidRPr="00467057">
              <w:rPr>
                <w:noProof/>
                <w:color w:val="000000" w:themeColor="text1"/>
                <w:sz w:val="20"/>
                <w:szCs w:val="20"/>
              </w:rPr>
              <w:t>Monte Carlo Minimax Search</w:t>
            </w:r>
          </w:p>
        </w:tc>
        <w:tc>
          <w:tcPr>
            <w:tcW w:w="3081" w:type="dxa"/>
          </w:tcPr>
          <w:p w14:paraId="6C1093E8" w14:textId="6381E0F7" w:rsidR="005E309C" w:rsidRPr="00467057" w:rsidRDefault="00851FC0" w:rsidP="006C6F20">
            <w:pPr>
              <w:rPr>
                <w:noProof/>
                <w:color w:val="000000" w:themeColor="text1"/>
                <w:sz w:val="20"/>
                <w:szCs w:val="20"/>
              </w:rPr>
            </w:pPr>
            <w:r w:rsidRPr="00467057">
              <w:rPr>
                <w:noProof/>
                <w:color w:val="000000" w:themeColor="text1"/>
                <w:sz w:val="20"/>
                <w:szCs w:val="20"/>
              </w:rPr>
              <w:t>The algorithm searches a set number of moves ahead, evaluating each possible outcome</w:t>
            </w:r>
            <w:r w:rsidR="000C505B">
              <w:rPr>
                <w:noProof/>
                <w:color w:val="000000" w:themeColor="text1"/>
                <w:sz w:val="20"/>
                <w:szCs w:val="20"/>
              </w:rPr>
              <w:t xml:space="preserve"> with an evaluation function</w:t>
            </w:r>
            <w:r w:rsidRPr="00467057">
              <w:rPr>
                <w:noProof/>
                <w:color w:val="000000" w:themeColor="text1"/>
                <w:sz w:val="20"/>
                <w:szCs w:val="20"/>
              </w:rPr>
              <w:t xml:space="preserve">, and makes the move with the best evaluation. </w:t>
            </w:r>
            <w:r w:rsidR="00006C6A">
              <w:rPr>
                <w:noProof/>
                <w:color w:val="000000" w:themeColor="text1"/>
                <w:sz w:val="20"/>
                <w:szCs w:val="20"/>
              </w:rPr>
              <w:t>Can be optimised with Alpha-Beta Pruning</w:t>
            </w:r>
            <w:r w:rsidR="002A2C25" w:rsidRPr="00467057">
              <w:rPr>
                <w:rStyle w:val="FootnoteReference"/>
                <w:noProof/>
                <w:color w:val="000000" w:themeColor="text1"/>
                <w:sz w:val="20"/>
                <w:szCs w:val="20"/>
              </w:rPr>
              <w:footnoteReference w:id="12"/>
            </w:r>
          </w:p>
        </w:tc>
        <w:tc>
          <w:tcPr>
            <w:tcW w:w="3081" w:type="dxa"/>
          </w:tcPr>
          <w:p w14:paraId="530724BD" w14:textId="156789B9" w:rsidR="005E309C" w:rsidRPr="00467057" w:rsidRDefault="00851FC0" w:rsidP="006C6F20">
            <w:pPr>
              <w:rPr>
                <w:rFonts w:cstheme="minorHAnsi"/>
                <w:noProof/>
                <w:color w:val="000000" w:themeColor="text1"/>
                <w:sz w:val="20"/>
                <w:szCs w:val="20"/>
              </w:rPr>
            </w:pPr>
            <w:r w:rsidRPr="00467057">
              <w:rPr>
                <w:rFonts w:cstheme="minorHAnsi"/>
                <w:color w:val="000000" w:themeColor="text1"/>
                <w:sz w:val="20"/>
                <w:szCs w:val="20"/>
              </w:rPr>
              <w:t>“</w:t>
            </w:r>
            <w:r w:rsidR="00006C6A">
              <w:rPr>
                <w:rFonts w:cstheme="minorHAnsi"/>
                <w:color w:val="000000" w:themeColor="text1"/>
                <w:sz w:val="20"/>
                <w:szCs w:val="20"/>
              </w:rPr>
              <w:t>D</w:t>
            </w:r>
            <w:r w:rsidRPr="00467057">
              <w:rPr>
                <w:rFonts w:cstheme="minorHAnsi"/>
                <w:color w:val="000000" w:themeColor="text1"/>
                <w:sz w:val="20"/>
                <w:szCs w:val="20"/>
                <w:shd w:val="clear" w:color="auto" w:fill="FFFFFF"/>
              </w:rPr>
              <w:t xml:space="preserve">esigned for </w:t>
            </w:r>
            <w:r w:rsidR="00006C6A">
              <w:rPr>
                <w:rFonts w:cstheme="minorHAnsi"/>
                <w:color w:val="000000" w:themeColor="text1"/>
                <w:sz w:val="20"/>
                <w:szCs w:val="20"/>
                <w:shd w:val="clear" w:color="auto" w:fill="FFFFFF"/>
              </w:rPr>
              <w:t xml:space="preserve">… </w:t>
            </w:r>
            <w:r w:rsidRPr="00467057">
              <w:rPr>
                <w:rFonts w:cstheme="minorHAnsi"/>
                <w:color w:val="000000" w:themeColor="text1"/>
                <w:sz w:val="20"/>
                <w:szCs w:val="20"/>
                <w:shd w:val="clear" w:color="auto" w:fill="FFFFFF"/>
              </w:rPr>
              <w:t xml:space="preserve"> games where one would rarely expect to sample the same successor state multiple times”</w:t>
            </w:r>
            <w:r w:rsidR="00C41C55" w:rsidRPr="00467057">
              <w:rPr>
                <w:rStyle w:val="FootnoteReference"/>
                <w:rFonts w:cstheme="minorHAnsi"/>
                <w:color w:val="000000" w:themeColor="text1"/>
                <w:sz w:val="20"/>
                <w:szCs w:val="20"/>
                <w:shd w:val="clear" w:color="auto" w:fill="FFFFFF"/>
              </w:rPr>
              <w:footnoteReference w:id="13"/>
            </w:r>
            <w:r w:rsidR="002A2C25" w:rsidRPr="00467057">
              <w:rPr>
                <w:rFonts w:cstheme="minorHAnsi"/>
                <w:color w:val="000000" w:themeColor="text1"/>
                <w:sz w:val="20"/>
                <w:szCs w:val="20"/>
                <w:shd w:val="clear" w:color="auto" w:fill="FFFFFF"/>
              </w:rPr>
              <w:t xml:space="preserve"> – this is ideal as positions are rarely repeated in chess. </w:t>
            </w:r>
            <w:r w:rsidR="00006C6A">
              <w:rPr>
                <w:rFonts w:cstheme="minorHAnsi"/>
                <w:color w:val="000000" w:themeColor="text1"/>
                <w:sz w:val="20"/>
                <w:szCs w:val="20"/>
                <w:shd w:val="clear" w:color="auto" w:fill="FFFFFF"/>
              </w:rPr>
              <w:t>Has a large skill gain with</w:t>
            </w:r>
            <w:r w:rsidR="002A2C25" w:rsidRPr="00467057">
              <w:rPr>
                <w:rFonts w:cstheme="minorHAnsi"/>
                <w:color w:val="000000" w:themeColor="text1"/>
                <w:sz w:val="20"/>
                <w:szCs w:val="20"/>
                <w:shd w:val="clear" w:color="auto" w:fill="FFFFFF"/>
              </w:rPr>
              <w:t xml:space="preserve"> little computing power, </w:t>
            </w:r>
            <w:r w:rsidR="00006C6A">
              <w:rPr>
                <w:rFonts w:cstheme="minorHAnsi"/>
                <w:color w:val="000000" w:themeColor="text1"/>
                <w:sz w:val="20"/>
                <w:szCs w:val="20"/>
                <w:shd w:val="clear" w:color="auto" w:fill="FFFFFF"/>
              </w:rPr>
              <w:t>especially with Alpha-Beta pruning, so I will use this algorithm</w:t>
            </w:r>
          </w:p>
        </w:tc>
      </w:tr>
    </w:tbl>
    <w:p w14:paraId="6D8F210A" w14:textId="39EC9446" w:rsidR="00B45895" w:rsidRDefault="00B45895" w:rsidP="00122D68">
      <w:pPr>
        <w:rPr>
          <w:ins w:id="176" w:author="Richard Mann" w:date="2021-06-16T14:59:00Z"/>
          <w:noProof/>
          <w:color w:val="000000" w:themeColor="text1"/>
          <w:sz w:val="20"/>
          <w:szCs w:val="20"/>
        </w:rPr>
      </w:pPr>
    </w:p>
    <w:p w14:paraId="440120BD" w14:textId="1E048E03" w:rsidR="00716CB7" w:rsidRPr="00467057" w:rsidRDefault="00716CB7" w:rsidP="00122D68">
      <w:pPr>
        <w:rPr>
          <w:noProof/>
          <w:color w:val="000000" w:themeColor="text1"/>
          <w:sz w:val="20"/>
          <w:szCs w:val="20"/>
        </w:rPr>
      </w:pPr>
      <w:ins w:id="177" w:author="Richard Mann" w:date="2021-06-16T14:59:00Z">
        <w:r>
          <w:rPr>
            <w:noProof/>
            <w:color w:val="000000" w:themeColor="text1"/>
            <w:sz w:val="20"/>
            <w:szCs w:val="20"/>
          </w:rPr>
          <w:t>[RM: worth a comment on why you decided on this point scoring evaluation function?]</w:t>
        </w:r>
      </w:ins>
    </w:p>
    <w:p w14:paraId="58A94816" w14:textId="4D2C30A3" w:rsidR="00C41C55" w:rsidRDefault="00716CB7" w:rsidP="00716CB7">
      <w:pPr>
        <w:rPr>
          <w:noProof/>
          <w:color w:val="000000" w:themeColor="text1"/>
          <w:sz w:val="20"/>
          <w:szCs w:val="20"/>
        </w:rPr>
        <w:pPrChange w:id="178" w:author="Richard Mann" w:date="2021-06-16T15:01:00Z">
          <w:pPr/>
        </w:pPrChange>
      </w:pPr>
      <w:ins w:id="179" w:author="Richard Mann" w:date="2021-06-16T14:59:00Z">
        <w:r>
          <w:rPr>
            <w:noProof/>
            <w:color w:val="000000" w:themeColor="text1"/>
            <w:sz w:val="20"/>
            <w:szCs w:val="20"/>
          </w:rPr>
          <w:t>To implement the Minimax Search, it is necessary to develop a</w:t>
        </w:r>
      </w:ins>
      <w:ins w:id="180" w:author="Richard Mann" w:date="2021-06-16T15:01:00Z">
        <w:r>
          <w:rPr>
            <w:noProof/>
            <w:color w:val="000000" w:themeColor="text1"/>
            <w:sz w:val="20"/>
            <w:szCs w:val="20"/>
          </w:rPr>
          <w:t>n</w:t>
        </w:r>
      </w:ins>
      <w:ins w:id="181" w:author="Richard Mann" w:date="2021-06-16T14:59:00Z">
        <w:r>
          <w:rPr>
            <w:noProof/>
            <w:color w:val="000000" w:themeColor="text1"/>
            <w:sz w:val="20"/>
            <w:szCs w:val="20"/>
          </w:rPr>
          <w:t xml:space="preserve"> ‘</w:t>
        </w:r>
      </w:ins>
      <w:ins w:id="182" w:author="Richard Mann" w:date="2021-06-16T15:01:00Z">
        <w:r>
          <w:rPr>
            <w:noProof/>
            <w:color w:val="000000" w:themeColor="text1"/>
            <w:sz w:val="20"/>
            <w:szCs w:val="20"/>
          </w:rPr>
          <w:t xml:space="preserve">evaluation </w:t>
        </w:r>
      </w:ins>
      <w:ins w:id="183" w:author="Richard Mann" w:date="2021-06-16T15:00:00Z">
        <w:r>
          <w:rPr>
            <w:noProof/>
            <w:color w:val="000000" w:themeColor="text1"/>
            <w:sz w:val="20"/>
            <w:szCs w:val="20"/>
          </w:rPr>
          <w:t>function’ that gives a point score to any arrangement of pieces on the board.   Based on successful strategies in 2D chess</w:t>
        </w:r>
      </w:ins>
      <w:del w:id="184" w:author="Richard Mann" w:date="2021-06-16T15:01:00Z">
        <w:r w:rsidR="00C41C55" w:rsidRPr="00467057" w:rsidDel="00716CB7">
          <w:rPr>
            <w:noProof/>
            <w:color w:val="000000" w:themeColor="text1"/>
            <w:sz w:val="20"/>
            <w:szCs w:val="20"/>
          </w:rPr>
          <w:delText>I</w:delText>
        </w:r>
        <w:r w:rsidR="00006C6A" w:rsidDel="00716CB7">
          <w:rPr>
            <w:noProof/>
            <w:color w:val="000000" w:themeColor="text1"/>
            <w:sz w:val="20"/>
            <w:szCs w:val="20"/>
          </w:rPr>
          <w:delText xml:space="preserve"> then</w:delText>
        </w:r>
        <w:r w:rsidR="00C41C55" w:rsidRPr="00467057" w:rsidDel="00716CB7">
          <w:rPr>
            <w:noProof/>
            <w:color w:val="000000" w:themeColor="text1"/>
            <w:sz w:val="20"/>
            <w:szCs w:val="20"/>
          </w:rPr>
          <w:delText xml:space="preserve"> implemented the </w:delText>
        </w:r>
        <w:r w:rsidR="00006C6A" w:rsidDel="00716CB7">
          <w:rPr>
            <w:noProof/>
            <w:color w:val="000000" w:themeColor="text1"/>
            <w:sz w:val="20"/>
            <w:szCs w:val="20"/>
          </w:rPr>
          <w:delText>Minimax Search</w:delText>
        </w:r>
        <w:r w:rsidR="00C41C55" w:rsidRPr="00467057" w:rsidDel="00716CB7">
          <w:rPr>
            <w:noProof/>
            <w:color w:val="000000" w:themeColor="text1"/>
            <w:sz w:val="20"/>
            <w:szCs w:val="20"/>
          </w:rPr>
          <w:delText xml:space="preserve"> in python</w:delText>
        </w:r>
      </w:del>
      <w:r w:rsidR="00C41C55" w:rsidRPr="00467057">
        <w:rPr>
          <w:rStyle w:val="FootnoteReference"/>
          <w:noProof/>
          <w:color w:val="000000" w:themeColor="text1"/>
          <w:sz w:val="20"/>
          <w:szCs w:val="20"/>
        </w:rPr>
        <w:footnoteReference w:id="14"/>
      </w:r>
      <w:r w:rsidR="00C41C55" w:rsidRPr="00467057">
        <w:rPr>
          <w:noProof/>
          <w:color w:val="000000" w:themeColor="text1"/>
          <w:sz w:val="20"/>
          <w:szCs w:val="20"/>
        </w:rPr>
        <w:t xml:space="preserve">, </w:t>
      </w:r>
      <w:ins w:id="185" w:author="Richard Mann" w:date="2021-06-16T15:01:00Z">
        <w:r>
          <w:rPr>
            <w:noProof/>
            <w:color w:val="000000" w:themeColor="text1"/>
            <w:sz w:val="20"/>
            <w:szCs w:val="20"/>
          </w:rPr>
          <w:t xml:space="preserve">I chose a function that assigns </w:t>
        </w:r>
      </w:ins>
      <w:ins w:id="186" w:author="Richard Mann" w:date="2021-06-16T15:02:00Z">
        <w:r>
          <w:rPr>
            <w:noProof/>
            <w:color w:val="000000" w:themeColor="text1"/>
            <w:sz w:val="20"/>
            <w:szCs w:val="20"/>
          </w:rPr>
          <w:t>the following</w:t>
        </w:r>
      </w:ins>
      <w:ins w:id="187" w:author="Richard Mann" w:date="2021-06-16T15:01:00Z">
        <w:r>
          <w:rPr>
            <w:noProof/>
            <w:color w:val="000000" w:themeColor="text1"/>
            <w:sz w:val="20"/>
            <w:szCs w:val="20"/>
          </w:rPr>
          <w:t xml:space="preserve"> score</w:t>
        </w:r>
      </w:ins>
      <w:ins w:id="188" w:author="Richard Mann" w:date="2021-06-16T15:02:00Z">
        <w:r>
          <w:rPr>
            <w:noProof/>
            <w:color w:val="000000" w:themeColor="text1"/>
            <w:sz w:val="20"/>
            <w:szCs w:val="20"/>
          </w:rPr>
          <w:t>s</w:t>
        </w:r>
      </w:ins>
      <w:ins w:id="189" w:author="Richard Mann" w:date="2021-06-16T15:01:00Z">
        <w:r>
          <w:rPr>
            <w:noProof/>
            <w:color w:val="000000" w:themeColor="text1"/>
            <w:sz w:val="20"/>
            <w:szCs w:val="20"/>
          </w:rPr>
          <w:t xml:space="preserve"> to each piece </w:t>
        </w:r>
      </w:ins>
      <w:ins w:id="190" w:author="Richard Mann" w:date="2021-06-16T15:02:00Z">
        <w:r>
          <w:rPr>
            <w:noProof/>
            <w:color w:val="000000" w:themeColor="text1"/>
            <w:sz w:val="20"/>
            <w:szCs w:val="20"/>
          </w:rPr>
          <w:t xml:space="preserve">and </w:t>
        </w:r>
      </w:ins>
      <w:ins w:id="191" w:author="Richard Mann" w:date="2021-06-16T15:01:00Z">
        <w:r>
          <w:rPr>
            <w:noProof/>
            <w:color w:val="000000" w:themeColor="text1"/>
            <w:sz w:val="20"/>
            <w:szCs w:val="20"/>
          </w:rPr>
          <w:t xml:space="preserve">sums </w:t>
        </w:r>
      </w:ins>
      <w:ins w:id="192" w:author="Richard Mann" w:date="2021-06-16T15:02:00Z">
        <w:r>
          <w:rPr>
            <w:noProof/>
            <w:color w:val="000000" w:themeColor="text1"/>
            <w:sz w:val="20"/>
            <w:szCs w:val="20"/>
          </w:rPr>
          <w:t>these to give a score for each player</w:t>
        </w:r>
      </w:ins>
      <w:del w:id="193" w:author="Richard Mann" w:date="2021-06-16T15:01:00Z">
        <w:r w:rsidR="000C505B" w:rsidDel="00716CB7">
          <w:rPr>
            <w:noProof/>
            <w:color w:val="000000" w:themeColor="text1"/>
            <w:sz w:val="20"/>
            <w:szCs w:val="20"/>
          </w:rPr>
          <w:delText xml:space="preserve">adding </w:delText>
        </w:r>
      </w:del>
      <w:del w:id="194" w:author="Richard Mann" w:date="2021-06-16T15:02:00Z">
        <w:r w:rsidR="000C505B" w:rsidDel="00716CB7">
          <w:rPr>
            <w:noProof/>
            <w:color w:val="000000" w:themeColor="text1"/>
            <w:sz w:val="20"/>
            <w:szCs w:val="20"/>
          </w:rPr>
          <w:delText>up the values of the pieces on the board as the evaluation function. I initially used the values from 2D chess</w:delText>
        </w:r>
      </w:del>
      <w:r w:rsidR="000C505B">
        <w:rPr>
          <w:noProof/>
          <w:color w:val="000000" w:themeColor="text1"/>
          <w:sz w:val="20"/>
          <w:szCs w:val="20"/>
        </w:rPr>
        <w:t xml:space="preserve"> (Fig 3.2).</w:t>
      </w:r>
    </w:p>
    <w:p w14:paraId="4E36009E" w14:textId="77777777" w:rsidR="000C505B" w:rsidRDefault="000C505B" w:rsidP="00122D68">
      <w:pPr>
        <w:rPr>
          <w:noProof/>
          <w:color w:val="000000" w:themeColor="text1"/>
          <w:sz w:val="20"/>
          <w:szCs w:val="20"/>
        </w:rPr>
      </w:pPr>
    </w:p>
    <w:p w14:paraId="37AD296F" w14:textId="608B5D04" w:rsidR="00467057" w:rsidRDefault="000C505B" w:rsidP="00122D68">
      <w:pPr>
        <w:rPr>
          <w:noProof/>
          <w:color w:val="000000" w:themeColor="text1"/>
          <w:sz w:val="20"/>
          <w:szCs w:val="20"/>
        </w:rPr>
      </w:pPr>
      <w:r>
        <w:rPr>
          <w:noProof/>
        </w:rPr>
        <w:drawing>
          <wp:inline distT="0" distB="0" distL="0" distR="0" wp14:anchorId="5D7C56E4" wp14:editId="35F27ECC">
            <wp:extent cx="5812378" cy="730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9563" cy="737435"/>
                    </a:xfrm>
                    <a:prstGeom prst="rect">
                      <a:avLst/>
                    </a:prstGeom>
                  </pic:spPr>
                </pic:pic>
              </a:graphicData>
            </a:graphic>
          </wp:inline>
        </w:drawing>
      </w:r>
    </w:p>
    <w:p w14:paraId="7FB33E89" w14:textId="44E8E883" w:rsidR="00467057" w:rsidRDefault="00342E06" w:rsidP="00122D68">
      <w:pPr>
        <w:rPr>
          <w:noProof/>
          <w:color w:val="FF0000"/>
          <w:sz w:val="20"/>
          <w:szCs w:val="20"/>
        </w:rPr>
      </w:pPr>
      <w:ins w:id="195" w:author="Richard Mann" w:date="2021-06-16T15:07:00Z">
        <w:r>
          <w:rPr>
            <w:noProof/>
            <w:color w:val="FF0000"/>
            <w:sz w:val="20"/>
            <w:szCs w:val="20"/>
          </w:rPr>
          <w:t>[RM: out of interest, did you try changing the point system?]</w:t>
        </w:r>
      </w:ins>
    </w:p>
    <w:p w14:paraId="49312F1F" w14:textId="501949CC" w:rsidR="00467057" w:rsidRPr="00D1647C" w:rsidRDefault="00716CB7" w:rsidP="00122D68">
      <w:pPr>
        <w:rPr>
          <w:b/>
          <w:bCs/>
          <w:noProof/>
          <w:color w:val="000000" w:themeColor="text1"/>
        </w:rPr>
      </w:pPr>
      <w:ins w:id="196" w:author="Richard Mann" w:date="2021-06-16T15:02:00Z">
        <w:r>
          <w:rPr>
            <w:b/>
            <w:bCs/>
            <w:noProof/>
            <w:color w:val="000000" w:themeColor="text1"/>
          </w:rPr>
          <w:t xml:space="preserve">Phase 3: </w:t>
        </w:r>
      </w:ins>
      <w:r w:rsidR="00467057" w:rsidRPr="00D1647C">
        <w:rPr>
          <w:b/>
          <w:bCs/>
          <w:noProof/>
          <w:color w:val="000000" w:themeColor="text1"/>
        </w:rPr>
        <w:t xml:space="preserve">Testing </w:t>
      </w:r>
      <w:r w:rsidR="00A74073" w:rsidRPr="00D1647C">
        <w:rPr>
          <w:b/>
          <w:bCs/>
          <w:noProof/>
          <w:color w:val="000000" w:themeColor="text1"/>
        </w:rPr>
        <w:t>and evaluating the</w:t>
      </w:r>
      <w:r w:rsidR="00467057" w:rsidRPr="00D1647C">
        <w:rPr>
          <w:b/>
          <w:bCs/>
          <w:noProof/>
          <w:color w:val="000000" w:themeColor="text1"/>
        </w:rPr>
        <w:t xml:space="preserve"> AI:</w:t>
      </w:r>
    </w:p>
    <w:p w14:paraId="47B2A76C" w14:textId="65ECED22" w:rsidR="00B43510" w:rsidRPr="00D1647C" w:rsidRDefault="00467057" w:rsidP="00122D68">
      <w:pPr>
        <w:rPr>
          <w:noProof/>
          <w:color w:val="000000" w:themeColor="text1"/>
          <w:sz w:val="20"/>
          <w:szCs w:val="20"/>
        </w:rPr>
      </w:pPr>
      <w:r w:rsidRPr="00D1647C">
        <w:rPr>
          <w:noProof/>
          <w:color w:val="000000" w:themeColor="text1"/>
          <w:sz w:val="20"/>
          <w:szCs w:val="20"/>
        </w:rPr>
        <w:t>I</w:t>
      </w:r>
      <w:ins w:id="197" w:author="Richard Mann" w:date="2021-06-16T15:03:00Z">
        <w:r w:rsidR="00342E06">
          <w:rPr>
            <w:noProof/>
            <w:color w:val="000000" w:themeColor="text1"/>
            <w:sz w:val="20"/>
            <w:szCs w:val="20"/>
          </w:rPr>
          <w:t xml:space="preserve">n this phase, </w:t>
        </w:r>
      </w:ins>
      <w:del w:id="198" w:author="Richard Mann" w:date="2021-06-16T15:03:00Z">
        <w:r w:rsidRPr="00D1647C" w:rsidDel="00342E06">
          <w:rPr>
            <w:noProof/>
            <w:color w:val="000000" w:themeColor="text1"/>
            <w:sz w:val="20"/>
            <w:szCs w:val="20"/>
          </w:rPr>
          <w:delText xml:space="preserve"> then </w:delText>
        </w:r>
      </w:del>
      <w:ins w:id="199" w:author="Richard Mann" w:date="2021-06-16T15:03:00Z">
        <w:r w:rsidR="00342E06">
          <w:rPr>
            <w:noProof/>
            <w:color w:val="000000" w:themeColor="text1"/>
            <w:sz w:val="20"/>
            <w:szCs w:val="20"/>
          </w:rPr>
          <w:t xml:space="preserve">I </w:t>
        </w:r>
      </w:ins>
      <w:del w:id="200" w:author="Richard Mann" w:date="2021-06-16T15:03:00Z">
        <w:r w:rsidRPr="00D1647C" w:rsidDel="00342E06">
          <w:rPr>
            <w:noProof/>
            <w:color w:val="000000" w:themeColor="text1"/>
            <w:sz w:val="20"/>
            <w:szCs w:val="20"/>
          </w:rPr>
          <w:delText xml:space="preserve">carried out </w:delText>
        </w:r>
        <w:r w:rsidR="004C4400" w:rsidDel="00342E06">
          <w:rPr>
            <w:noProof/>
            <w:color w:val="000000" w:themeColor="text1"/>
            <w:sz w:val="20"/>
            <w:szCs w:val="20"/>
          </w:rPr>
          <w:delText>some</w:delText>
        </w:r>
        <w:r w:rsidRPr="00D1647C" w:rsidDel="00342E06">
          <w:rPr>
            <w:noProof/>
            <w:color w:val="000000" w:themeColor="text1"/>
            <w:sz w:val="20"/>
            <w:szCs w:val="20"/>
          </w:rPr>
          <w:delText xml:space="preserve"> </w:delText>
        </w:r>
      </w:del>
      <w:r w:rsidRPr="00D1647C">
        <w:rPr>
          <w:noProof/>
          <w:color w:val="000000" w:themeColor="text1"/>
          <w:sz w:val="20"/>
          <w:szCs w:val="20"/>
        </w:rPr>
        <w:t>test</w:t>
      </w:r>
      <w:ins w:id="201" w:author="Richard Mann" w:date="2021-06-16T15:03:00Z">
        <w:r w:rsidR="00342E06">
          <w:rPr>
            <w:noProof/>
            <w:color w:val="000000" w:themeColor="text1"/>
            <w:sz w:val="20"/>
            <w:szCs w:val="20"/>
          </w:rPr>
          <w:t>es</w:t>
        </w:r>
      </w:ins>
      <w:del w:id="202" w:author="Richard Mann" w:date="2021-06-16T15:03:00Z">
        <w:r w:rsidRPr="00D1647C" w:rsidDel="00342E06">
          <w:rPr>
            <w:noProof/>
            <w:color w:val="000000" w:themeColor="text1"/>
            <w:sz w:val="20"/>
            <w:szCs w:val="20"/>
          </w:rPr>
          <w:delText>s</w:delText>
        </w:r>
      </w:del>
      <w:r w:rsidRPr="00D1647C">
        <w:rPr>
          <w:noProof/>
          <w:color w:val="000000" w:themeColor="text1"/>
          <w:sz w:val="20"/>
          <w:szCs w:val="20"/>
        </w:rPr>
        <w:t xml:space="preserve"> </w:t>
      </w:r>
      <w:del w:id="203" w:author="Richard Mann" w:date="2021-06-16T15:03:00Z">
        <w:r w:rsidRPr="00D1647C" w:rsidDel="00342E06">
          <w:rPr>
            <w:noProof/>
            <w:color w:val="000000" w:themeColor="text1"/>
            <w:sz w:val="20"/>
            <w:szCs w:val="20"/>
          </w:rPr>
          <w:delText xml:space="preserve">on </w:delText>
        </w:r>
      </w:del>
      <w:r w:rsidRPr="00D1647C">
        <w:rPr>
          <w:noProof/>
          <w:color w:val="000000" w:themeColor="text1"/>
          <w:sz w:val="20"/>
          <w:szCs w:val="20"/>
        </w:rPr>
        <w:t>the AI to analyze its performance and skill level</w:t>
      </w:r>
      <w:r w:rsidR="007F725B" w:rsidRPr="00D1647C">
        <w:rPr>
          <w:noProof/>
          <w:color w:val="000000" w:themeColor="text1"/>
          <w:sz w:val="20"/>
          <w:szCs w:val="20"/>
        </w:rPr>
        <w:t xml:space="preserve">. </w:t>
      </w:r>
      <w:r w:rsidR="00B43510" w:rsidRPr="00D1647C">
        <w:rPr>
          <w:noProof/>
          <w:color w:val="000000" w:themeColor="text1"/>
          <w:sz w:val="20"/>
          <w:szCs w:val="20"/>
        </w:rPr>
        <w:t xml:space="preserve">Firstly, I let the AI play against itself at varying </w:t>
      </w:r>
      <w:r w:rsidR="004C4400">
        <w:rPr>
          <w:noProof/>
          <w:color w:val="000000" w:themeColor="text1"/>
          <w:sz w:val="20"/>
          <w:szCs w:val="20"/>
        </w:rPr>
        <w:t xml:space="preserve">search </w:t>
      </w:r>
      <w:r w:rsidR="00B43510" w:rsidRPr="00D1647C">
        <w:rPr>
          <w:noProof/>
          <w:color w:val="000000" w:themeColor="text1"/>
          <w:sz w:val="20"/>
          <w:szCs w:val="20"/>
        </w:rPr>
        <w:t xml:space="preserve">depths </w:t>
      </w:r>
      <w:r w:rsidR="004C4400">
        <w:rPr>
          <w:noProof/>
          <w:color w:val="000000" w:themeColor="text1"/>
          <w:sz w:val="20"/>
          <w:szCs w:val="20"/>
        </w:rPr>
        <w:t xml:space="preserve">(looking a different number of moves ahead) </w:t>
      </w:r>
      <w:r w:rsidR="00B43510" w:rsidRPr="00D1647C">
        <w:rPr>
          <w:noProof/>
          <w:color w:val="000000" w:themeColor="text1"/>
          <w:sz w:val="20"/>
          <w:szCs w:val="20"/>
        </w:rPr>
        <w:t>to compare its abilities, and the search depth is clearly vital to the skill of the algorithm</w:t>
      </w:r>
      <w:r w:rsidR="004C4400">
        <w:rPr>
          <w:noProof/>
          <w:color w:val="000000" w:themeColor="text1"/>
          <w:sz w:val="20"/>
          <w:szCs w:val="20"/>
        </w:rPr>
        <w:t xml:space="preserve"> (Fig 4.1-4.6), so</w:t>
      </w:r>
      <w:r w:rsidR="00B43510" w:rsidRPr="00D1647C">
        <w:rPr>
          <w:noProof/>
          <w:color w:val="000000" w:themeColor="text1"/>
          <w:sz w:val="20"/>
          <w:szCs w:val="20"/>
        </w:rPr>
        <w:t xml:space="preserve"> I need to run the program at as high search depth as</w:t>
      </w:r>
      <w:r w:rsidR="004C4400">
        <w:rPr>
          <w:noProof/>
          <w:color w:val="000000" w:themeColor="text1"/>
          <w:sz w:val="20"/>
          <w:szCs w:val="20"/>
        </w:rPr>
        <w:t xml:space="preserve"> possible</w:t>
      </w:r>
      <w:r w:rsidR="00B43510" w:rsidRPr="00D1647C">
        <w:rPr>
          <w:noProof/>
          <w:color w:val="000000" w:themeColor="text1"/>
          <w:sz w:val="20"/>
          <w:szCs w:val="20"/>
        </w:rPr>
        <w:t>. I also tried a modification to the AI which I called ‘curious minimax’, which looks further ahead whenever there is a positive outcome to find out if the benefit is preserved, but from the investigation in Fig 4.7, it is clear this is not a beneficial.</w:t>
      </w:r>
    </w:p>
    <w:p w14:paraId="13919A6D" w14:textId="77777777" w:rsidR="00342E06" w:rsidRDefault="004C4400" w:rsidP="00B814FE">
      <w:pPr>
        <w:rPr>
          <w:ins w:id="204" w:author="Richard Mann" w:date="2021-06-16T15:11:00Z"/>
          <w:noProof/>
          <w:color w:val="000000" w:themeColor="text1"/>
          <w:sz w:val="20"/>
          <w:szCs w:val="20"/>
        </w:rPr>
      </w:pPr>
      <w:r>
        <w:rPr>
          <w:noProof/>
          <w:color w:val="000000" w:themeColor="text1"/>
          <w:sz w:val="20"/>
          <w:szCs w:val="20"/>
        </w:rPr>
        <w:t>Next, I</w:t>
      </w:r>
      <w:r w:rsidR="007F725B" w:rsidRPr="00D1647C">
        <w:rPr>
          <w:noProof/>
          <w:color w:val="000000" w:themeColor="text1"/>
          <w:sz w:val="20"/>
          <w:szCs w:val="20"/>
        </w:rPr>
        <w:t xml:space="preserve"> tested the time taken by the program to decide a move at different depths</w:t>
      </w:r>
      <w:r>
        <w:rPr>
          <w:noProof/>
          <w:color w:val="000000" w:themeColor="text1"/>
          <w:sz w:val="20"/>
          <w:szCs w:val="20"/>
        </w:rPr>
        <w:t xml:space="preserve">, </w:t>
      </w:r>
      <w:r w:rsidR="00990AAD" w:rsidRPr="00D1647C">
        <w:rPr>
          <w:noProof/>
          <w:color w:val="000000" w:themeColor="text1"/>
          <w:sz w:val="20"/>
          <w:szCs w:val="20"/>
        </w:rPr>
        <w:t xml:space="preserve">both with and without </w:t>
      </w:r>
      <w:r w:rsidR="00767E6C">
        <w:rPr>
          <w:noProof/>
          <w:color w:val="000000" w:themeColor="text1"/>
          <w:sz w:val="20"/>
          <w:szCs w:val="20"/>
        </w:rPr>
        <w:t>A</w:t>
      </w:r>
      <w:r w:rsidR="00990AAD" w:rsidRPr="00D1647C">
        <w:rPr>
          <w:noProof/>
          <w:color w:val="000000" w:themeColor="text1"/>
          <w:sz w:val="20"/>
          <w:szCs w:val="20"/>
        </w:rPr>
        <w:t>lpha-</w:t>
      </w:r>
      <w:r w:rsidR="00767E6C">
        <w:rPr>
          <w:noProof/>
          <w:color w:val="000000" w:themeColor="text1"/>
          <w:sz w:val="20"/>
          <w:szCs w:val="20"/>
        </w:rPr>
        <w:t>B</w:t>
      </w:r>
      <w:r w:rsidR="00990AAD" w:rsidRPr="00D1647C">
        <w:rPr>
          <w:noProof/>
          <w:color w:val="000000" w:themeColor="text1"/>
          <w:sz w:val="20"/>
          <w:szCs w:val="20"/>
        </w:rPr>
        <w:t xml:space="preserve">eta </w:t>
      </w:r>
      <w:r w:rsidR="00767E6C">
        <w:rPr>
          <w:noProof/>
          <w:color w:val="000000" w:themeColor="text1"/>
          <w:sz w:val="20"/>
          <w:szCs w:val="20"/>
        </w:rPr>
        <w:t>P</w:t>
      </w:r>
      <w:r w:rsidR="00990AAD" w:rsidRPr="00D1647C">
        <w:rPr>
          <w:noProof/>
          <w:color w:val="000000" w:themeColor="text1"/>
          <w:sz w:val="20"/>
          <w:szCs w:val="20"/>
        </w:rPr>
        <w:t>runing (Fig 4.1</w:t>
      </w:r>
      <w:r w:rsidR="00B43510" w:rsidRPr="00D1647C">
        <w:rPr>
          <w:noProof/>
          <w:color w:val="000000" w:themeColor="text1"/>
          <w:sz w:val="20"/>
          <w:szCs w:val="20"/>
        </w:rPr>
        <w:t xml:space="preserve">). From this graph you can see that </w:t>
      </w:r>
      <w:r w:rsidR="00767E6C">
        <w:rPr>
          <w:noProof/>
          <w:color w:val="000000" w:themeColor="text1"/>
          <w:sz w:val="20"/>
          <w:szCs w:val="20"/>
        </w:rPr>
        <w:t>A</w:t>
      </w:r>
      <w:r w:rsidR="00B43510" w:rsidRPr="00D1647C">
        <w:rPr>
          <w:noProof/>
          <w:color w:val="000000" w:themeColor="text1"/>
          <w:sz w:val="20"/>
          <w:szCs w:val="20"/>
        </w:rPr>
        <w:t>lpha</w:t>
      </w:r>
      <w:r w:rsidR="00767E6C">
        <w:rPr>
          <w:noProof/>
          <w:color w:val="000000" w:themeColor="text1"/>
          <w:sz w:val="20"/>
          <w:szCs w:val="20"/>
        </w:rPr>
        <w:t>-B</w:t>
      </w:r>
      <w:r w:rsidR="00B43510" w:rsidRPr="00D1647C">
        <w:rPr>
          <w:noProof/>
          <w:color w:val="000000" w:themeColor="text1"/>
          <w:sz w:val="20"/>
          <w:szCs w:val="20"/>
        </w:rPr>
        <w:t xml:space="preserve">eta </w:t>
      </w:r>
      <w:r w:rsidR="00767E6C">
        <w:rPr>
          <w:noProof/>
          <w:color w:val="000000" w:themeColor="text1"/>
          <w:sz w:val="20"/>
          <w:szCs w:val="20"/>
        </w:rPr>
        <w:t>P</w:t>
      </w:r>
      <w:r w:rsidR="00B43510" w:rsidRPr="00D1647C">
        <w:rPr>
          <w:noProof/>
          <w:color w:val="000000" w:themeColor="text1"/>
          <w:sz w:val="20"/>
          <w:szCs w:val="20"/>
        </w:rPr>
        <w:t xml:space="preserve">runing makes a huge difference, reducing the time from </w:t>
      </w:r>
      <w:r w:rsidR="00D1647C" w:rsidRPr="00D1647C">
        <w:rPr>
          <w:noProof/>
          <w:color w:val="000000" w:themeColor="text1"/>
          <w:sz w:val="20"/>
          <w:szCs w:val="20"/>
        </w:rPr>
        <w:t>72 to 5 seconds at 3 depth</w:t>
      </w:r>
      <w:r>
        <w:rPr>
          <w:noProof/>
          <w:color w:val="000000" w:themeColor="text1"/>
          <w:sz w:val="20"/>
          <w:szCs w:val="20"/>
        </w:rPr>
        <w:t>.</w:t>
      </w:r>
      <w:r w:rsidR="00D1647C" w:rsidRPr="00D1647C">
        <w:rPr>
          <w:noProof/>
          <w:color w:val="000000" w:themeColor="text1"/>
          <w:sz w:val="20"/>
          <w:szCs w:val="20"/>
        </w:rPr>
        <w:t xml:space="preserve"> </w:t>
      </w:r>
    </w:p>
    <w:p w14:paraId="46593A95" w14:textId="7B23B567" w:rsidR="00B814FE" w:rsidRDefault="00D1647C" w:rsidP="00B814FE">
      <w:pPr>
        <w:rPr>
          <w:ins w:id="205" w:author="Richard Mann" w:date="2021-06-16T15:04:00Z"/>
          <w:noProof/>
          <w:color w:val="000000" w:themeColor="text1"/>
          <w:sz w:val="20"/>
          <w:szCs w:val="20"/>
        </w:rPr>
      </w:pPr>
      <w:del w:id="206" w:author="Richard Mann" w:date="2021-06-16T15:11:00Z">
        <w:r w:rsidRPr="00D1647C" w:rsidDel="00342E06">
          <w:rPr>
            <w:noProof/>
            <w:color w:val="000000" w:themeColor="text1"/>
            <w:sz w:val="20"/>
            <w:szCs w:val="20"/>
          </w:rPr>
          <w:delText xml:space="preserve">I think </w:delText>
        </w:r>
      </w:del>
      <w:ins w:id="207" w:author="Richard Mann" w:date="2021-06-16T15:11:00Z">
        <w:r w:rsidR="00342E06">
          <w:rPr>
            <w:noProof/>
            <w:color w:val="000000" w:themeColor="text1"/>
            <w:sz w:val="20"/>
            <w:szCs w:val="20"/>
          </w:rPr>
          <w:t xml:space="preserve">For quality game-play, </w:t>
        </w:r>
      </w:ins>
      <w:ins w:id="208" w:author="Richard Mann" w:date="2021-06-16T15:12:00Z">
        <w:r w:rsidR="00342E06">
          <w:rPr>
            <w:noProof/>
            <w:color w:val="000000" w:themeColor="text1"/>
            <w:sz w:val="20"/>
            <w:szCs w:val="20"/>
          </w:rPr>
          <w:t xml:space="preserve">I decided on a target of </w:t>
        </w:r>
      </w:ins>
      <w:r w:rsidRPr="00D1647C">
        <w:rPr>
          <w:noProof/>
          <w:color w:val="000000" w:themeColor="text1"/>
          <w:sz w:val="20"/>
          <w:szCs w:val="20"/>
        </w:rPr>
        <w:t xml:space="preserve">1 second </w:t>
      </w:r>
      <w:ins w:id="209" w:author="Richard Mann" w:date="2021-06-16T15:12:00Z">
        <w:r w:rsidR="00342E06">
          <w:rPr>
            <w:noProof/>
            <w:color w:val="000000" w:themeColor="text1"/>
            <w:sz w:val="20"/>
            <w:szCs w:val="20"/>
          </w:rPr>
          <w:t>per move</w:t>
        </w:r>
      </w:ins>
      <w:del w:id="210" w:author="Richard Mann" w:date="2021-06-16T15:12:00Z">
        <w:r w:rsidRPr="00D1647C" w:rsidDel="00342E06">
          <w:rPr>
            <w:noProof/>
            <w:color w:val="000000" w:themeColor="text1"/>
            <w:sz w:val="20"/>
            <w:szCs w:val="20"/>
          </w:rPr>
          <w:delText>is a sensible time per</w:delText>
        </w:r>
      </w:del>
      <w:r w:rsidRPr="00D1647C">
        <w:rPr>
          <w:noProof/>
          <w:color w:val="000000" w:themeColor="text1"/>
          <w:sz w:val="20"/>
          <w:szCs w:val="20"/>
        </w:rPr>
        <w:t xml:space="preserve">, </w:t>
      </w:r>
      <w:ins w:id="211" w:author="Richard Mann" w:date="2021-06-16T15:12:00Z">
        <w:r w:rsidR="00342E06">
          <w:rPr>
            <w:noProof/>
            <w:color w:val="000000" w:themeColor="text1"/>
            <w:sz w:val="20"/>
            <w:szCs w:val="20"/>
          </w:rPr>
          <w:t xml:space="preserve">limiting </w:t>
        </w:r>
      </w:ins>
      <w:del w:id="212" w:author="Richard Mann" w:date="2021-06-16T15:12:00Z">
        <w:r w:rsidRPr="00D1647C" w:rsidDel="00342E06">
          <w:rPr>
            <w:noProof/>
            <w:color w:val="000000" w:themeColor="text1"/>
            <w:sz w:val="20"/>
            <w:szCs w:val="20"/>
          </w:rPr>
          <w:delText xml:space="preserve">so currently </w:delText>
        </w:r>
      </w:del>
      <w:r w:rsidRPr="00D1647C">
        <w:rPr>
          <w:noProof/>
          <w:color w:val="000000" w:themeColor="text1"/>
          <w:sz w:val="20"/>
          <w:szCs w:val="20"/>
        </w:rPr>
        <w:t xml:space="preserve">the highest search depth possible </w:t>
      </w:r>
      <w:ins w:id="213" w:author="Richard Mann" w:date="2021-06-16T15:12:00Z">
        <w:r w:rsidR="00342E06">
          <w:rPr>
            <w:noProof/>
            <w:color w:val="000000" w:themeColor="text1"/>
            <w:sz w:val="20"/>
            <w:szCs w:val="20"/>
          </w:rPr>
          <w:t xml:space="preserve">to </w:t>
        </w:r>
      </w:ins>
      <w:del w:id="214" w:author="Richard Mann" w:date="2021-06-16T15:12:00Z">
        <w:r w:rsidRPr="00D1647C" w:rsidDel="00342E06">
          <w:rPr>
            <w:noProof/>
            <w:color w:val="000000" w:themeColor="text1"/>
            <w:sz w:val="20"/>
            <w:szCs w:val="20"/>
          </w:rPr>
          <w:delText xml:space="preserve">is </w:delText>
        </w:r>
      </w:del>
      <w:r w:rsidRPr="00D1647C">
        <w:rPr>
          <w:noProof/>
          <w:color w:val="000000" w:themeColor="text1"/>
          <w:sz w:val="20"/>
          <w:szCs w:val="20"/>
        </w:rPr>
        <w:t>2.</w:t>
      </w:r>
    </w:p>
    <w:p w14:paraId="6401F4BE" w14:textId="4F4EA19D" w:rsidR="00342E06" w:rsidRPr="00D1647C" w:rsidRDefault="00342E06" w:rsidP="00B814FE">
      <w:pPr>
        <w:rPr>
          <w:noProof/>
          <w:color w:val="000000" w:themeColor="text1"/>
          <w:sz w:val="20"/>
          <w:szCs w:val="20"/>
        </w:rPr>
      </w:pPr>
      <w:ins w:id="215" w:author="Richard Mann" w:date="2021-06-16T15:04:00Z">
        <w:r>
          <w:rPr>
            <w:noProof/>
            <w:color w:val="000000" w:themeColor="text1"/>
            <w:sz w:val="20"/>
            <w:szCs w:val="20"/>
          </w:rPr>
          <w:t xml:space="preserve">[RM: This is a key conclusion and very interesting.  </w:t>
        </w:r>
      </w:ins>
      <w:ins w:id="216" w:author="Richard Mann" w:date="2021-06-16T15:05:00Z">
        <w:r>
          <w:rPr>
            <w:noProof/>
            <w:color w:val="000000" w:themeColor="text1"/>
            <w:sz w:val="20"/>
            <w:szCs w:val="20"/>
          </w:rPr>
          <w:t>I</w:t>
        </w:r>
      </w:ins>
      <w:ins w:id="217" w:author="Richard Mann" w:date="2021-06-16T15:04:00Z">
        <w:r>
          <w:rPr>
            <w:noProof/>
            <w:color w:val="000000" w:themeColor="text1"/>
            <w:sz w:val="20"/>
            <w:szCs w:val="20"/>
          </w:rPr>
          <w:t>t might be worth explaining a bit more as it’s not simple to understand how you get to your conlusion from the graph]</w:t>
        </w:r>
      </w:ins>
    </w:p>
    <w:p w14:paraId="77F8F661" w14:textId="77777777" w:rsidR="00D1647C" w:rsidRDefault="00D1647C" w:rsidP="00122D68">
      <w:pPr>
        <w:rPr>
          <w:noProof/>
          <w:color w:val="FF0000"/>
          <w:sz w:val="20"/>
          <w:szCs w:val="20"/>
        </w:rPr>
      </w:pPr>
      <w:r>
        <w:rPr>
          <w:noProof/>
        </w:rPr>
        <w:drawing>
          <wp:inline distT="0" distB="0" distL="0" distR="0" wp14:anchorId="2D30503C" wp14:editId="7C028069">
            <wp:extent cx="6174740" cy="2635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74740" cy="2635250"/>
                    </a:xfrm>
                    <a:prstGeom prst="rect">
                      <a:avLst/>
                    </a:prstGeom>
                  </pic:spPr>
                </pic:pic>
              </a:graphicData>
            </a:graphic>
          </wp:inline>
        </w:drawing>
      </w:r>
    </w:p>
    <w:p w14:paraId="2EC7D28D" w14:textId="77777777" w:rsidR="00342E06" w:rsidRDefault="00B814FE" w:rsidP="00122D68">
      <w:pPr>
        <w:rPr>
          <w:ins w:id="218" w:author="Richard Mann" w:date="2021-06-16T15:05:00Z"/>
          <w:noProof/>
          <w:color w:val="000000" w:themeColor="text1"/>
          <w:sz w:val="20"/>
          <w:szCs w:val="20"/>
        </w:rPr>
      </w:pPr>
      <w:r w:rsidRPr="00D1647C">
        <w:rPr>
          <w:noProof/>
          <w:color w:val="000000" w:themeColor="text1"/>
          <w:sz w:val="20"/>
          <w:szCs w:val="20"/>
        </w:rPr>
        <w:t xml:space="preserve">Finally, I played 10 games against the AI at 2 depth. In the first few games, I found it difficult to visualize the moves in </w:t>
      </w:r>
      <w:r w:rsidR="004C4400">
        <w:rPr>
          <w:noProof/>
          <w:color w:val="000000" w:themeColor="text1"/>
          <w:sz w:val="20"/>
          <w:szCs w:val="20"/>
        </w:rPr>
        <w:t>3D</w:t>
      </w:r>
      <w:r w:rsidRPr="00D1647C">
        <w:rPr>
          <w:noProof/>
          <w:color w:val="000000" w:themeColor="text1"/>
          <w:sz w:val="20"/>
          <w:szCs w:val="20"/>
        </w:rPr>
        <w:t xml:space="preserve"> and so the AI capitalized on my mistakes and won comfortably. </w:t>
      </w:r>
      <w:r w:rsidR="004C4400">
        <w:rPr>
          <w:noProof/>
          <w:color w:val="000000" w:themeColor="text1"/>
          <w:sz w:val="20"/>
          <w:szCs w:val="20"/>
        </w:rPr>
        <w:t>A</w:t>
      </w:r>
      <w:r w:rsidRPr="00D1647C">
        <w:rPr>
          <w:noProof/>
          <w:color w:val="000000" w:themeColor="text1"/>
          <w:sz w:val="20"/>
          <w:szCs w:val="20"/>
        </w:rPr>
        <w:t xml:space="preserve">s I got used to the movements, </w:t>
      </w:r>
      <w:ins w:id="219" w:author="Richard Mann" w:date="2021-06-16T15:05:00Z">
        <w:r w:rsidR="00342E06">
          <w:rPr>
            <w:noProof/>
            <w:color w:val="000000" w:themeColor="text1"/>
            <w:sz w:val="20"/>
            <w:szCs w:val="20"/>
          </w:rPr>
          <w:t xml:space="preserve">games became </w:t>
        </w:r>
      </w:ins>
      <w:del w:id="220" w:author="Richard Mann" w:date="2021-06-16T15:05:00Z">
        <w:r w:rsidRPr="00D1647C" w:rsidDel="00342E06">
          <w:rPr>
            <w:noProof/>
            <w:color w:val="000000" w:themeColor="text1"/>
            <w:sz w:val="20"/>
            <w:szCs w:val="20"/>
          </w:rPr>
          <w:delText xml:space="preserve">it began to be </w:delText>
        </w:r>
      </w:del>
      <w:r w:rsidRPr="00D1647C">
        <w:rPr>
          <w:noProof/>
          <w:color w:val="000000" w:themeColor="text1"/>
          <w:sz w:val="20"/>
          <w:szCs w:val="20"/>
        </w:rPr>
        <w:t xml:space="preserve">more </w:t>
      </w:r>
      <w:del w:id="221" w:author="Richard Mann" w:date="2021-06-16T15:05:00Z">
        <w:r w:rsidRPr="00D1647C" w:rsidDel="00342E06">
          <w:rPr>
            <w:noProof/>
            <w:color w:val="000000" w:themeColor="text1"/>
            <w:sz w:val="20"/>
            <w:szCs w:val="20"/>
          </w:rPr>
          <w:delText xml:space="preserve">even </w:delText>
        </w:r>
      </w:del>
      <w:ins w:id="222" w:author="Richard Mann" w:date="2021-06-16T15:05:00Z">
        <w:r w:rsidR="00342E06">
          <w:rPr>
            <w:noProof/>
            <w:color w:val="000000" w:themeColor="text1"/>
            <w:sz w:val="20"/>
            <w:szCs w:val="20"/>
          </w:rPr>
          <w:t xml:space="preserve">balanced </w:t>
        </w:r>
      </w:ins>
      <w:r w:rsidRPr="00D1647C">
        <w:rPr>
          <w:noProof/>
          <w:color w:val="000000" w:themeColor="text1"/>
          <w:sz w:val="20"/>
          <w:szCs w:val="20"/>
        </w:rPr>
        <w:t xml:space="preserve">and </w:t>
      </w:r>
      <w:del w:id="223" w:author="Richard Mann" w:date="2021-06-16T15:05:00Z">
        <w:r w:rsidRPr="00D1647C" w:rsidDel="00342E06">
          <w:rPr>
            <w:noProof/>
            <w:color w:val="000000" w:themeColor="text1"/>
            <w:sz w:val="20"/>
            <w:szCs w:val="20"/>
          </w:rPr>
          <w:delText xml:space="preserve">the game became more </w:delText>
        </w:r>
      </w:del>
      <w:r w:rsidRPr="00D1647C">
        <w:rPr>
          <w:noProof/>
          <w:color w:val="000000" w:themeColor="text1"/>
          <w:sz w:val="20"/>
          <w:szCs w:val="20"/>
        </w:rPr>
        <w:t>strategic</w:t>
      </w:r>
      <w:r w:rsidR="002A4923">
        <w:rPr>
          <w:noProof/>
          <w:color w:val="000000" w:themeColor="text1"/>
          <w:sz w:val="20"/>
          <w:szCs w:val="20"/>
        </w:rPr>
        <w:t>, but while</w:t>
      </w:r>
      <w:r w:rsidRPr="00D1647C">
        <w:rPr>
          <w:noProof/>
          <w:color w:val="000000" w:themeColor="text1"/>
          <w:sz w:val="20"/>
          <w:szCs w:val="20"/>
        </w:rPr>
        <w:t xml:space="preserve"> the AI was still ahead, it struggled to </w:t>
      </w:r>
      <w:r w:rsidR="002A4923">
        <w:rPr>
          <w:noProof/>
          <w:color w:val="000000" w:themeColor="text1"/>
          <w:sz w:val="20"/>
          <w:szCs w:val="20"/>
        </w:rPr>
        <w:t>finish the game</w:t>
      </w:r>
      <w:r w:rsidRPr="00D1647C">
        <w:rPr>
          <w:noProof/>
          <w:color w:val="000000" w:themeColor="text1"/>
          <w:sz w:val="20"/>
          <w:szCs w:val="20"/>
        </w:rPr>
        <w:t xml:space="preserve">. In the final games </w:t>
      </w:r>
      <w:r w:rsidR="002A4923">
        <w:rPr>
          <w:noProof/>
          <w:color w:val="000000" w:themeColor="text1"/>
          <w:sz w:val="20"/>
          <w:szCs w:val="20"/>
        </w:rPr>
        <w:t xml:space="preserve">I was ahead but also </w:t>
      </w:r>
      <w:r w:rsidRPr="00D1647C">
        <w:rPr>
          <w:noProof/>
          <w:color w:val="000000" w:themeColor="text1"/>
          <w:sz w:val="20"/>
          <w:szCs w:val="20"/>
        </w:rPr>
        <w:t>found it hard to win on a very open board</w:t>
      </w:r>
      <w:r w:rsidR="002A4923">
        <w:rPr>
          <w:noProof/>
          <w:color w:val="000000" w:themeColor="text1"/>
          <w:sz w:val="20"/>
          <w:szCs w:val="20"/>
        </w:rPr>
        <w:t xml:space="preserve">. </w:t>
      </w:r>
    </w:p>
    <w:p w14:paraId="28CB81A9" w14:textId="2C5EA03D" w:rsidR="00810129" w:rsidRPr="00D1647C" w:rsidRDefault="00342E06" w:rsidP="00122D68">
      <w:pPr>
        <w:rPr>
          <w:noProof/>
          <w:color w:val="000000" w:themeColor="text1"/>
          <w:sz w:val="20"/>
          <w:szCs w:val="20"/>
        </w:rPr>
      </w:pPr>
      <w:ins w:id="224" w:author="Richard Mann" w:date="2021-06-16T15:05:00Z">
        <w:r>
          <w:rPr>
            <w:noProof/>
            <w:color w:val="000000" w:themeColor="text1"/>
            <w:sz w:val="20"/>
            <w:szCs w:val="20"/>
          </w:rPr>
          <w:t xml:space="preserve">Based on </w:t>
        </w:r>
      </w:ins>
      <w:del w:id="225" w:author="Richard Mann" w:date="2021-06-16T15:05:00Z">
        <w:r w:rsidR="00B814FE" w:rsidRPr="00D1647C" w:rsidDel="00342E06">
          <w:rPr>
            <w:noProof/>
            <w:color w:val="000000" w:themeColor="text1"/>
            <w:sz w:val="20"/>
            <w:szCs w:val="20"/>
          </w:rPr>
          <w:delText xml:space="preserve">From </w:delText>
        </w:r>
      </w:del>
      <w:r w:rsidR="00B814FE" w:rsidRPr="00D1647C">
        <w:rPr>
          <w:noProof/>
          <w:color w:val="000000" w:themeColor="text1"/>
          <w:sz w:val="20"/>
          <w:szCs w:val="20"/>
        </w:rPr>
        <w:t>these games</w:t>
      </w:r>
      <w:ins w:id="226" w:author="Richard Mann" w:date="2021-06-16T15:05:00Z">
        <w:r>
          <w:rPr>
            <w:noProof/>
            <w:color w:val="000000" w:themeColor="text1"/>
            <w:sz w:val="20"/>
            <w:szCs w:val="20"/>
          </w:rPr>
          <w:t>,</w:t>
        </w:r>
      </w:ins>
      <w:r w:rsidR="00B814FE" w:rsidRPr="00D1647C">
        <w:rPr>
          <w:noProof/>
          <w:color w:val="000000" w:themeColor="text1"/>
          <w:sz w:val="20"/>
          <w:szCs w:val="20"/>
        </w:rPr>
        <w:t xml:space="preserve"> I </w:t>
      </w:r>
      <w:ins w:id="227" w:author="Richard Mann" w:date="2021-06-16T15:05:00Z">
        <w:r>
          <w:rPr>
            <w:noProof/>
            <w:color w:val="000000" w:themeColor="text1"/>
            <w:sz w:val="20"/>
            <w:szCs w:val="20"/>
          </w:rPr>
          <w:t>co</w:t>
        </w:r>
      </w:ins>
      <w:ins w:id="228" w:author="Richard Mann" w:date="2021-06-16T15:06:00Z">
        <w:r>
          <w:rPr>
            <w:noProof/>
            <w:color w:val="000000" w:themeColor="text1"/>
            <w:sz w:val="20"/>
            <w:szCs w:val="20"/>
          </w:rPr>
          <w:t xml:space="preserve">ncluded that the best optimisation strategy would be </w:t>
        </w:r>
      </w:ins>
      <w:del w:id="229" w:author="Richard Mann" w:date="2021-06-16T15:06:00Z">
        <w:r w:rsidR="00B814FE" w:rsidRPr="00D1647C" w:rsidDel="00342E06">
          <w:rPr>
            <w:noProof/>
            <w:color w:val="000000" w:themeColor="text1"/>
            <w:sz w:val="20"/>
            <w:szCs w:val="20"/>
          </w:rPr>
          <w:delText xml:space="preserve">think the way to best improve the AI would be to </w:delText>
        </w:r>
      </w:del>
      <w:r w:rsidR="00B814FE" w:rsidRPr="00D1647C">
        <w:rPr>
          <w:noProof/>
          <w:color w:val="000000" w:themeColor="text1"/>
          <w:sz w:val="20"/>
          <w:szCs w:val="20"/>
        </w:rPr>
        <w:t>increas</w:t>
      </w:r>
      <w:ins w:id="230" w:author="Richard Mann" w:date="2021-06-16T15:06:00Z">
        <w:r>
          <w:rPr>
            <w:noProof/>
            <w:color w:val="000000" w:themeColor="text1"/>
            <w:sz w:val="20"/>
            <w:szCs w:val="20"/>
          </w:rPr>
          <w:t>ing</w:t>
        </w:r>
      </w:ins>
      <w:del w:id="231" w:author="Richard Mann" w:date="2021-06-16T15:06:00Z">
        <w:r w:rsidR="00B814FE" w:rsidRPr="00D1647C" w:rsidDel="00342E06">
          <w:rPr>
            <w:noProof/>
            <w:color w:val="000000" w:themeColor="text1"/>
            <w:sz w:val="20"/>
            <w:szCs w:val="20"/>
          </w:rPr>
          <w:delText>e</w:delText>
        </w:r>
      </w:del>
      <w:r w:rsidR="00B814FE" w:rsidRPr="00D1647C">
        <w:rPr>
          <w:noProof/>
          <w:color w:val="000000" w:themeColor="text1"/>
          <w:sz w:val="20"/>
          <w:szCs w:val="20"/>
        </w:rPr>
        <w:t xml:space="preserve"> </w:t>
      </w:r>
      <w:del w:id="232" w:author="Richard Mann" w:date="2021-06-16T15:06:00Z">
        <w:r w:rsidR="00B814FE" w:rsidRPr="00D1647C" w:rsidDel="00342E06">
          <w:rPr>
            <w:noProof/>
            <w:color w:val="000000" w:themeColor="text1"/>
            <w:sz w:val="20"/>
            <w:szCs w:val="20"/>
          </w:rPr>
          <w:delText xml:space="preserve">the </w:delText>
        </w:r>
      </w:del>
      <w:r w:rsidR="00B814FE" w:rsidRPr="00D1647C">
        <w:rPr>
          <w:noProof/>
          <w:color w:val="000000" w:themeColor="text1"/>
          <w:sz w:val="20"/>
          <w:szCs w:val="20"/>
        </w:rPr>
        <w:t xml:space="preserve">search depth and </w:t>
      </w:r>
      <w:del w:id="233" w:author="Richard Mann" w:date="2021-06-16T15:06:00Z">
        <w:r w:rsidR="00B814FE" w:rsidRPr="00D1647C" w:rsidDel="00342E06">
          <w:rPr>
            <w:noProof/>
            <w:color w:val="000000" w:themeColor="text1"/>
            <w:sz w:val="20"/>
            <w:szCs w:val="20"/>
          </w:rPr>
          <w:delText xml:space="preserve">give the AI some more </w:delText>
        </w:r>
      </w:del>
      <w:r w:rsidR="00B814FE" w:rsidRPr="00D1647C">
        <w:rPr>
          <w:noProof/>
          <w:color w:val="000000" w:themeColor="text1"/>
          <w:sz w:val="20"/>
          <w:szCs w:val="20"/>
        </w:rPr>
        <w:t>positional awareness</w:t>
      </w:r>
      <w:ins w:id="234" w:author="Richard Mann" w:date="2021-06-16T15:06:00Z">
        <w:r>
          <w:rPr>
            <w:noProof/>
            <w:color w:val="000000" w:themeColor="text1"/>
            <w:sz w:val="20"/>
            <w:szCs w:val="20"/>
          </w:rPr>
          <w:t xml:space="preserve"> to avoid </w:t>
        </w:r>
      </w:ins>
      <w:del w:id="235" w:author="Richard Mann" w:date="2021-06-16T15:07:00Z">
        <w:r w:rsidR="00B814FE" w:rsidRPr="00D1647C" w:rsidDel="00342E06">
          <w:rPr>
            <w:noProof/>
            <w:color w:val="000000" w:themeColor="text1"/>
            <w:sz w:val="20"/>
            <w:szCs w:val="20"/>
          </w:rPr>
          <w:delText xml:space="preserve">, as </w:delText>
        </w:r>
        <w:r w:rsidR="002A4923" w:rsidDel="00342E06">
          <w:rPr>
            <w:noProof/>
            <w:color w:val="000000" w:themeColor="text1"/>
            <w:sz w:val="20"/>
            <w:szCs w:val="20"/>
          </w:rPr>
          <w:delText xml:space="preserve">the moves were effectively </w:delText>
        </w:r>
      </w:del>
      <w:r w:rsidR="002A4923">
        <w:rPr>
          <w:noProof/>
          <w:color w:val="000000" w:themeColor="text1"/>
          <w:sz w:val="20"/>
          <w:szCs w:val="20"/>
        </w:rPr>
        <w:t xml:space="preserve">random </w:t>
      </w:r>
      <w:ins w:id="236" w:author="Richard Mann" w:date="2021-06-16T15:07:00Z">
        <w:r>
          <w:rPr>
            <w:noProof/>
            <w:color w:val="000000" w:themeColor="text1"/>
            <w:sz w:val="20"/>
            <w:szCs w:val="20"/>
          </w:rPr>
          <w:t xml:space="preserve">moves </w:t>
        </w:r>
      </w:ins>
      <w:r w:rsidR="002A4923">
        <w:rPr>
          <w:noProof/>
          <w:color w:val="000000" w:themeColor="text1"/>
          <w:sz w:val="20"/>
          <w:szCs w:val="20"/>
        </w:rPr>
        <w:t>when there were no available piece takes.</w:t>
      </w:r>
    </w:p>
    <w:p w14:paraId="5825F27C" w14:textId="4CD240A6" w:rsidR="00B814FE" w:rsidRPr="00D1647C" w:rsidRDefault="00B814FE" w:rsidP="00122D68">
      <w:pPr>
        <w:rPr>
          <w:noProof/>
          <w:color w:val="000000" w:themeColor="text1"/>
          <w:sz w:val="20"/>
          <w:szCs w:val="20"/>
        </w:rPr>
      </w:pPr>
    </w:p>
    <w:p w14:paraId="0D34B2B2" w14:textId="607EAA28" w:rsidR="0079480A" w:rsidRPr="00D1647C" w:rsidRDefault="00342E06" w:rsidP="00122D68">
      <w:pPr>
        <w:rPr>
          <w:b/>
          <w:bCs/>
          <w:noProof/>
          <w:color w:val="000000" w:themeColor="text1"/>
        </w:rPr>
      </w:pPr>
      <w:ins w:id="237" w:author="Richard Mann" w:date="2021-06-16T15:08:00Z">
        <w:r>
          <w:rPr>
            <w:b/>
            <w:bCs/>
            <w:noProof/>
            <w:color w:val="000000" w:themeColor="text1"/>
          </w:rPr>
          <w:t>P</w:t>
        </w:r>
      </w:ins>
      <w:ins w:id="238" w:author="Richard Mann" w:date="2021-06-16T15:09:00Z">
        <w:r>
          <w:rPr>
            <w:b/>
            <w:bCs/>
            <w:noProof/>
            <w:color w:val="000000" w:themeColor="text1"/>
          </w:rPr>
          <w:t>hase 4: Optimisation</w:t>
        </w:r>
      </w:ins>
      <w:del w:id="239" w:author="Richard Mann" w:date="2021-06-16T15:09:00Z">
        <w:r w:rsidR="00A74073" w:rsidRPr="00D1647C" w:rsidDel="00342E06">
          <w:rPr>
            <w:b/>
            <w:bCs/>
            <w:noProof/>
            <w:color w:val="000000" w:themeColor="text1"/>
          </w:rPr>
          <w:delText>Improving the AI</w:delText>
        </w:r>
      </w:del>
      <w:r w:rsidR="00A74073" w:rsidRPr="00D1647C">
        <w:rPr>
          <w:b/>
          <w:bCs/>
          <w:noProof/>
          <w:color w:val="000000" w:themeColor="text1"/>
        </w:rPr>
        <w:t>:</w:t>
      </w:r>
    </w:p>
    <w:p w14:paraId="19270A64" w14:textId="042EA635" w:rsidR="00A74073" w:rsidRDefault="00342E06" w:rsidP="00122D68">
      <w:pPr>
        <w:rPr>
          <w:ins w:id="240" w:author="Richard Mann" w:date="2021-06-16T15:19:00Z"/>
          <w:noProof/>
          <w:color w:val="000000" w:themeColor="text1"/>
          <w:sz w:val="20"/>
          <w:szCs w:val="20"/>
        </w:rPr>
      </w:pPr>
      <w:ins w:id="241" w:author="Richard Mann" w:date="2021-06-16T15:10:00Z">
        <w:r>
          <w:rPr>
            <w:noProof/>
            <w:color w:val="000000" w:themeColor="text1"/>
            <w:sz w:val="20"/>
            <w:szCs w:val="20"/>
          </w:rPr>
          <w:t xml:space="preserve">First, </w:t>
        </w:r>
      </w:ins>
      <w:r w:rsidR="00B814FE" w:rsidRPr="00D1647C">
        <w:rPr>
          <w:noProof/>
          <w:color w:val="000000" w:themeColor="text1"/>
          <w:sz w:val="20"/>
          <w:szCs w:val="20"/>
        </w:rPr>
        <w:t xml:space="preserve">I improved the positional awareness by creating ‘piece-square tables’ </w:t>
      </w:r>
      <w:ins w:id="242" w:author="Richard Mann" w:date="2021-06-16T15:14:00Z">
        <w:r w:rsidR="00FF1ADF">
          <w:rPr>
            <w:noProof/>
            <w:color w:val="000000" w:themeColor="text1"/>
            <w:sz w:val="20"/>
            <w:szCs w:val="20"/>
          </w:rPr>
          <w:t xml:space="preserve">(‘PSTs’) </w:t>
        </w:r>
      </w:ins>
      <w:r w:rsidR="00B814FE" w:rsidRPr="00D1647C">
        <w:rPr>
          <w:noProof/>
          <w:color w:val="000000" w:themeColor="text1"/>
          <w:sz w:val="20"/>
          <w:szCs w:val="20"/>
        </w:rPr>
        <w:t>for each piece, a table of the relative extra value of each piece being in different positions on the board. I adapted these from 2D chess considering the mobility of the pieces and how this changes in the third dimenson. I also sped up the program by only evaluating the board at the start of the minimax and then adding on the change in value of the piece which is moving.</w:t>
      </w:r>
      <w:ins w:id="243" w:author="Richard Mann" w:date="2021-06-16T15:09:00Z">
        <w:r>
          <w:rPr>
            <w:noProof/>
            <w:color w:val="000000" w:themeColor="text1"/>
            <w:sz w:val="20"/>
            <w:szCs w:val="20"/>
          </w:rPr>
          <w:t xml:space="preserve">  </w:t>
        </w:r>
      </w:ins>
    </w:p>
    <w:p w14:paraId="0CAAF774" w14:textId="4947C518" w:rsidR="00FF1ADF" w:rsidRPr="00D1647C" w:rsidRDefault="00FF1ADF" w:rsidP="00122D68">
      <w:pPr>
        <w:rPr>
          <w:noProof/>
          <w:color w:val="000000" w:themeColor="text1"/>
          <w:sz w:val="20"/>
          <w:szCs w:val="20"/>
        </w:rPr>
      </w:pPr>
      <w:ins w:id="244" w:author="Richard Mann" w:date="2021-06-16T15:19:00Z">
        <w:r>
          <w:rPr>
            <w:noProof/>
            <w:color w:val="000000" w:themeColor="text1"/>
            <w:sz w:val="20"/>
            <w:szCs w:val="20"/>
          </w:rPr>
          <w:t>[I wondered if you could make this clearer and fewer words in a table……]</w:t>
        </w:r>
      </w:ins>
    </w:p>
    <w:p w14:paraId="3F613394" w14:textId="45D74A6D" w:rsidR="00B814FE" w:rsidRDefault="00FF1ADF" w:rsidP="00122D68">
      <w:pPr>
        <w:rPr>
          <w:ins w:id="245" w:author="Richard Mann" w:date="2021-06-16T15:16:00Z"/>
          <w:noProof/>
          <w:color w:val="000000" w:themeColor="text1"/>
          <w:sz w:val="20"/>
          <w:szCs w:val="20"/>
        </w:rPr>
      </w:pPr>
      <w:ins w:id="246" w:author="Richard Mann" w:date="2021-06-16T15:16:00Z">
        <w:r>
          <w:rPr>
            <w:noProof/>
            <w:color w:val="000000" w:themeColor="text1"/>
            <w:sz w:val="20"/>
            <w:szCs w:val="20"/>
          </w:rPr>
          <w:t>I then carried-out the following optimization tests:</w:t>
        </w:r>
      </w:ins>
    </w:p>
    <w:tbl>
      <w:tblPr>
        <w:tblStyle w:val="TableGrid"/>
        <w:tblW w:w="0" w:type="auto"/>
        <w:tblLook w:val="04A0" w:firstRow="1" w:lastRow="0" w:firstColumn="1" w:lastColumn="0" w:noHBand="0" w:noVBand="1"/>
      </w:tblPr>
      <w:tblGrid>
        <w:gridCol w:w="4508"/>
        <w:gridCol w:w="4508"/>
      </w:tblGrid>
      <w:tr w:rsidR="00FF1ADF" w14:paraId="59179CC2" w14:textId="77777777" w:rsidTr="00FF1ADF">
        <w:trPr>
          <w:ins w:id="247" w:author="Richard Mann" w:date="2021-06-16T15:16:00Z"/>
        </w:trPr>
        <w:tc>
          <w:tcPr>
            <w:tcW w:w="4508" w:type="dxa"/>
          </w:tcPr>
          <w:p w14:paraId="71678750" w14:textId="31899A30" w:rsidR="00FF1ADF" w:rsidRDefault="00FF1ADF" w:rsidP="00122D68">
            <w:pPr>
              <w:rPr>
                <w:ins w:id="248" w:author="Richard Mann" w:date="2021-06-16T15:16:00Z"/>
                <w:noProof/>
                <w:color w:val="000000" w:themeColor="text1"/>
                <w:sz w:val="20"/>
                <w:szCs w:val="20"/>
              </w:rPr>
            </w:pPr>
            <w:ins w:id="249" w:author="Richard Mann" w:date="2021-06-16T15:16:00Z">
              <w:r>
                <w:rPr>
                  <w:noProof/>
                  <w:color w:val="000000" w:themeColor="text1"/>
                  <w:sz w:val="20"/>
                  <w:szCs w:val="20"/>
                </w:rPr>
                <w:t>Test</w:t>
              </w:r>
            </w:ins>
          </w:p>
        </w:tc>
        <w:tc>
          <w:tcPr>
            <w:tcW w:w="4508" w:type="dxa"/>
          </w:tcPr>
          <w:p w14:paraId="2BBEFDB4" w14:textId="64B65CB0" w:rsidR="00FF1ADF" w:rsidRDefault="00FF1ADF" w:rsidP="00122D68">
            <w:pPr>
              <w:rPr>
                <w:ins w:id="250" w:author="Richard Mann" w:date="2021-06-16T15:16:00Z"/>
                <w:noProof/>
                <w:color w:val="000000" w:themeColor="text1"/>
                <w:sz w:val="20"/>
                <w:szCs w:val="20"/>
              </w:rPr>
            </w:pPr>
            <w:ins w:id="251" w:author="Richard Mann" w:date="2021-06-16T15:16:00Z">
              <w:r>
                <w:rPr>
                  <w:noProof/>
                  <w:color w:val="000000" w:themeColor="text1"/>
                  <w:sz w:val="20"/>
                  <w:szCs w:val="20"/>
                </w:rPr>
                <w:t>Conclusion</w:t>
              </w:r>
            </w:ins>
          </w:p>
        </w:tc>
      </w:tr>
      <w:tr w:rsidR="00FF1ADF" w14:paraId="1E1F6BAB" w14:textId="77777777" w:rsidTr="00FF1ADF">
        <w:trPr>
          <w:ins w:id="252" w:author="Richard Mann" w:date="2021-06-16T15:16:00Z"/>
        </w:trPr>
        <w:tc>
          <w:tcPr>
            <w:tcW w:w="4508" w:type="dxa"/>
          </w:tcPr>
          <w:p w14:paraId="79E5AB6B" w14:textId="2FAFBE92" w:rsidR="00FF1ADF" w:rsidRDefault="00FF1ADF" w:rsidP="00122D68">
            <w:pPr>
              <w:rPr>
                <w:ins w:id="253" w:author="Richard Mann" w:date="2021-06-16T15:16:00Z"/>
                <w:noProof/>
                <w:color w:val="000000" w:themeColor="text1"/>
                <w:sz w:val="20"/>
                <w:szCs w:val="20"/>
              </w:rPr>
            </w:pPr>
            <w:ins w:id="254" w:author="Richard Mann" w:date="2021-06-16T15:18:00Z">
              <w:r>
                <w:rPr>
                  <w:noProof/>
                  <w:color w:val="000000" w:themeColor="text1"/>
                  <w:sz w:val="20"/>
                  <w:szCs w:val="20"/>
                </w:rPr>
                <w:t xml:space="preserve">Old v new algorithm, with and without ABP, search depths </w:t>
              </w:r>
            </w:ins>
            <w:ins w:id="255" w:author="Richard Mann" w:date="2021-06-16T15:19:00Z">
              <w:r>
                <w:rPr>
                  <w:noProof/>
                  <w:color w:val="000000" w:themeColor="text1"/>
                  <w:sz w:val="20"/>
                  <w:szCs w:val="20"/>
                </w:rPr>
                <w:t>1-4</w:t>
              </w:r>
            </w:ins>
          </w:p>
        </w:tc>
        <w:tc>
          <w:tcPr>
            <w:tcW w:w="4508" w:type="dxa"/>
          </w:tcPr>
          <w:p w14:paraId="7AEE2C1E" w14:textId="78FB0257" w:rsidR="00FF1ADF" w:rsidRDefault="00FF1ADF" w:rsidP="00122D68">
            <w:pPr>
              <w:rPr>
                <w:ins w:id="256" w:author="Richard Mann" w:date="2021-06-16T15:16:00Z"/>
                <w:noProof/>
                <w:color w:val="000000" w:themeColor="text1"/>
                <w:sz w:val="20"/>
                <w:szCs w:val="20"/>
              </w:rPr>
            </w:pPr>
            <w:ins w:id="257" w:author="Richard Mann" w:date="2021-06-16T15:19:00Z">
              <w:r>
                <w:rPr>
                  <w:noProof/>
                  <w:color w:val="000000" w:themeColor="text1"/>
                  <w:sz w:val="20"/>
                  <w:szCs w:val="20"/>
                </w:rPr>
                <w:t>Move conclusion here</w:t>
              </w:r>
            </w:ins>
          </w:p>
        </w:tc>
      </w:tr>
      <w:tr w:rsidR="00FF1ADF" w14:paraId="7A42D33A" w14:textId="77777777" w:rsidTr="00FF1ADF">
        <w:trPr>
          <w:ins w:id="258" w:author="Richard Mann" w:date="2021-06-16T15:16:00Z"/>
        </w:trPr>
        <w:tc>
          <w:tcPr>
            <w:tcW w:w="4508" w:type="dxa"/>
          </w:tcPr>
          <w:p w14:paraId="367240D6" w14:textId="1AC090DC" w:rsidR="00FF1ADF" w:rsidRDefault="00FF1ADF" w:rsidP="00122D68">
            <w:pPr>
              <w:rPr>
                <w:ins w:id="259" w:author="Richard Mann" w:date="2021-06-16T15:16:00Z"/>
                <w:noProof/>
                <w:color w:val="000000" w:themeColor="text1"/>
                <w:sz w:val="20"/>
                <w:szCs w:val="20"/>
              </w:rPr>
            </w:pPr>
            <w:ins w:id="260" w:author="Richard Mann" w:date="2021-06-16T15:19:00Z">
              <w:r>
                <w:rPr>
                  <w:noProof/>
                  <w:color w:val="000000" w:themeColor="text1"/>
                  <w:sz w:val="20"/>
                  <w:szCs w:val="20"/>
                </w:rPr>
                <w:t>10,000</w:t>
              </w:r>
            </w:ins>
            <w:ins w:id="261" w:author="Richard Mann" w:date="2021-06-16T15:20:00Z">
              <w:r>
                <w:rPr>
                  <w:noProof/>
                  <w:color w:val="000000" w:themeColor="text1"/>
                  <w:sz w:val="20"/>
                  <w:szCs w:val="20"/>
                </w:rPr>
                <w:t xml:space="preserve"> games, PST v no PST</w:t>
              </w:r>
            </w:ins>
          </w:p>
        </w:tc>
        <w:tc>
          <w:tcPr>
            <w:tcW w:w="4508" w:type="dxa"/>
          </w:tcPr>
          <w:p w14:paraId="582E10AE" w14:textId="7B16AE3B" w:rsidR="00FF1ADF" w:rsidRDefault="00FF1ADF" w:rsidP="00122D68">
            <w:pPr>
              <w:rPr>
                <w:ins w:id="262" w:author="Richard Mann" w:date="2021-06-16T15:16:00Z"/>
                <w:noProof/>
                <w:color w:val="000000" w:themeColor="text1"/>
                <w:sz w:val="20"/>
                <w:szCs w:val="20"/>
              </w:rPr>
            </w:pPr>
            <w:ins w:id="263" w:author="Richard Mann" w:date="2021-06-16T15:20:00Z">
              <w:r>
                <w:rPr>
                  <w:noProof/>
                  <w:color w:val="000000" w:themeColor="text1"/>
                  <w:sz w:val="20"/>
                  <w:szCs w:val="20"/>
                </w:rPr>
                <w:t>Move conclusion here</w:t>
              </w:r>
            </w:ins>
          </w:p>
        </w:tc>
      </w:tr>
    </w:tbl>
    <w:p w14:paraId="6F4F1E66" w14:textId="05BF5257" w:rsidR="00FF1ADF" w:rsidRDefault="00FF1ADF" w:rsidP="00122D68">
      <w:pPr>
        <w:rPr>
          <w:ins w:id="264" w:author="Richard Mann" w:date="2021-06-16T15:17:00Z"/>
          <w:noProof/>
          <w:color w:val="000000" w:themeColor="text1"/>
          <w:sz w:val="20"/>
          <w:szCs w:val="20"/>
        </w:rPr>
      </w:pPr>
    </w:p>
    <w:p w14:paraId="33CF937D" w14:textId="41348927" w:rsidR="00FF1ADF" w:rsidRPr="00FF1ADF" w:rsidRDefault="00FF1ADF" w:rsidP="00122D68">
      <w:pPr>
        <w:rPr>
          <w:noProof/>
          <w:color w:val="FF0000"/>
          <w:sz w:val="20"/>
          <w:szCs w:val="20"/>
          <w:rPrChange w:id="265" w:author="Richard Mann" w:date="2021-06-16T15:18:00Z">
            <w:rPr>
              <w:noProof/>
              <w:color w:val="000000" w:themeColor="text1"/>
              <w:sz w:val="20"/>
              <w:szCs w:val="20"/>
            </w:rPr>
          </w:rPrChange>
        </w:rPr>
      </w:pPr>
      <w:ins w:id="266" w:author="Richard Mann" w:date="2021-06-16T15:17:00Z">
        <w:r w:rsidRPr="00FF1ADF">
          <w:rPr>
            <w:noProof/>
            <w:color w:val="FF0000"/>
            <w:sz w:val="20"/>
            <w:szCs w:val="20"/>
            <w:highlight w:val="yellow"/>
            <w:rPrChange w:id="267" w:author="Richard Mann" w:date="2021-06-16T15:18:00Z">
              <w:rPr>
                <w:noProof/>
                <w:color w:val="000000" w:themeColor="text1"/>
                <w:sz w:val="20"/>
                <w:szCs w:val="20"/>
              </w:rPr>
            </w:rPrChange>
          </w:rPr>
          <w:t>[RM: I got lost a bit here.  What’s the old and new a</w:t>
        </w:r>
      </w:ins>
      <w:ins w:id="268" w:author="Richard Mann" w:date="2021-06-16T15:18:00Z">
        <w:r w:rsidRPr="00FF1ADF">
          <w:rPr>
            <w:noProof/>
            <w:color w:val="FF0000"/>
            <w:sz w:val="20"/>
            <w:szCs w:val="20"/>
            <w:highlight w:val="yellow"/>
            <w:rPrChange w:id="269" w:author="Richard Mann" w:date="2021-06-16T15:18:00Z">
              <w:rPr>
                <w:noProof/>
                <w:color w:val="000000" w:themeColor="text1"/>
                <w:sz w:val="20"/>
                <w:szCs w:val="20"/>
              </w:rPr>
            </w:rPrChange>
          </w:rPr>
          <w:t>lgorithm if not PSTs or alpha-beta pruning?]</w:t>
        </w:r>
      </w:ins>
    </w:p>
    <w:p w14:paraId="3F1308A2" w14:textId="1FC84846" w:rsidR="00B814FE" w:rsidRPr="00D1647C" w:rsidDel="00342E06" w:rsidRDefault="00B814FE" w:rsidP="00122D68">
      <w:pPr>
        <w:rPr>
          <w:del w:id="270" w:author="Richard Mann" w:date="2021-06-16T15:10:00Z"/>
          <w:b/>
          <w:bCs/>
          <w:noProof/>
          <w:color w:val="000000" w:themeColor="text1"/>
        </w:rPr>
      </w:pPr>
      <w:del w:id="271" w:author="Richard Mann" w:date="2021-06-16T15:10:00Z">
        <w:r w:rsidRPr="00D1647C" w:rsidDel="00342E06">
          <w:rPr>
            <w:b/>
            <w:bCs/>
            <w:noProof/>
            <w:color w:val="000000" w:themeColor="text1"/>
          </w:rPr>
          <w:delText>Testing and evaluating the AI:</w:delText>
        </w:r>
      </w:del>
    </w:p>
    <w:p w14:paraId="0B455F30" w14:textId="5FC05659" w:rsidR="00FF1ADF" w:rsidRDefault="00350B19" w:rsidP="00122D68">
      <w:pPr>
        <w:rPr>
          <w:ins w:id="272" w:author="Richard Mann" w:date="2021-06-16T15:13:00Z"/>
          <w:noProof/>
          <w:color w:val="000000" w:themeColor="text1"/>
          <w:sz w:val="20"/>
          <w:szCs w:val="20"/>
        </w:rPr>
      </w:pPr>
      <w:r w:rsidRPr="00D1647C">
        <w:rPr>
          <w:noProof/>
          <w:color w:val="000000" w:themeColor="text1"/>
          <w:sz w:val="20"/>
          <w:szCs w:val="20"/>
        </w:rPr>
        <w:t>T</w:t>
      </w:r>
      <w:ins w:id="273" w:author="Richard Mann" w:date="2021-06-16T15:10:00Z">
        <w:r w:rsidR="00342E06">
          <w:rPr>
            <w:noProof/>
            <w:color w:val="000000" w:themeColor="text1"/>
            <w:sz w:val="20"/>
            <w:szCs w:val="20"/>
          </w:rPr>
          <w:t>hen, t</w:t>
        </w:r>
      </w:ins>
      <w:r w:rsidRPr="00D1647C">
        <w:rPr>
          <w:noProof/>
          <w:color w:val="000000" w:themeColor="text1"/>
          <w:sz w:val="20"/>
          <w:szCs w:val="20"/>
        </w:rPr>
        <w:t>o test the effectiveness of my optimization, I created more graphs of the time taken for the AI at different search depths</w:t>
      </w:r>
      <w:r w:rsidR="002A4923">
        <w:rPr>
          <w:noProof/>
          <w:color w:val="000000" w:themeColor="text1"/>
          <w:sz w:val="20"/>
          <w:szCs w:val="20"/>
        </w:rPr>
        <w:t xml:space="preserve"> for</w:t>
      </w:r>
      <w:r w:rsidRPr="00D1647C">
        <w:rPr>
          <w:noProof/>
          <w:color w:val="000000" w:themeColor="text1"/>
          <w:sz w:val="20"/>
          <w:szCs w:val="20"/>
        </w:rPr>
        <w:t xml:space="preserve"> the old and new algorithms</w:t>
      </w:r>
      <w:r w:rsidR="002A4923">
        <w:rPr>
          <w:noProof/>
          <w:color w:val="000000" w:themeColor="text1"/>
          <w:sz w:val="20"/>
          <w:szCs w:val="20"/>
        </w:rPr>
        <w:t>,</w:t>
      </w:r>
      <w:r w:rsidRPr="00D1647C">
        <w:rPr>
          <w:noProof/>
          <w:color w:val="000000" w:themeColor="text1"/>
          <w:sz w:val="20"/>
          <w:szCs w:val="20"/>
        </w:rPr>
        <w:t xml:space="preserve"> with and without </w:t>
      </w:r>
      <w:r w:rsidR="002A4923">
        <w:rPr>
          <w:noProof/>
          <w:color w:val="000000" w:themeColor="text1"/>
          <w:sz w:val="20"/>
          <w:szCs w:val="20"/>
        </w:rPr>
        <w:t xml:space="preserve">Alpha-Beta pruning </w:t>
      </w:r>
      <w:r w:rsidR="007B720D" w:rsidRPr="00D1647C">
        <w:rPr>
          <w:noProof/>
          <w:color w:val="000000" w:themeColor="text1"/>
          <w:sz w:val="20"/>
          <w:szCs w:val="20"/>
        </w:rPr>
        <w:t>(Fig. 5.1</w:t>
      </w:r>
      <w:r w:rsidR="002A4923">
        <w:rPr>
          <w:noProof/>
          <w:color w:val="000000" w:themeColor="text1"/>
          <w:sz w:val="20"/>
          <w:szCs w:val="20"/>
        </w:rPr>
        <w:t>-</w:t>
      </w:r>
      <w:r w:rsidR="007B720D" w:rsidRPr="00D1647C">
        <w:rPr>
          <w:noProof/>
          <w:color w:val="000000" w:themeColor="text1"/>
          <w:sz w:val="20"/>
          <w:szCs w:val="20"/>
        </w:rPr>
        <w:t>5.2)</w:t>
      </w:r>
      <w:r w:rsidRPr="00D1647C">
        <w:rPr>
          <w:noProof/>
          <w:color w:val="000000" w:themeColor="text1"/>
          <w:sz w:val="20"/>
          <w:szCs w:val="20"/>
        </w:rPr>
        <w:t xml:space="preserve">. The change </w:t>
      </w:r>
      <w:del w:id="274" w:author="Richard Mann" w:date="2021-06-16T15:13:00Z">
        <w:r w:rsidRPr="00D1647C" w:rsidDel="00FF1ADF">
          <w:rPr>
            <w:noProof/>
            <w:color w:val="000000" w:themeColor="text1"/>
            <w:sz w:val="20"/>
            <w:szCs w:val="20"/>
          </w:rPr>
          <w:delText xml:space="preserve">seems to </w:delText>
        </w:r>
      </w:del>
      <w:r w:rsidRPr="00D1647C">
        <w:rPr>
          <w:noProof/>
          <w:color w:val="000000" w:themeColor="text1"/>
          <w:sz w:val="20"/>
          <w:szCs w:val="20"/>
        </w:rPr>
        <w:t>ha</w:t>
      </w:r>
      <w:ins w:id="275" w:author="Richard Mann" w:date="2021-06-16T15:13:00Z">
        <w:r w:rsidR="00FF1ADF">
          <w:rPr>
            <w:noProof/>
            <w:color w:val="000000" w:themeColor="text1"/>
            <w:sz w:val="20"/>
            <w:szCs w:val="20"/>
          </w:rPr>
          <w:t>d</w:t>
        </w:r>
      </w:ins>
      <w:del w:id="276" w:author="Richard Mann" w:date="2021-06-16T15:13:00Z">
        <w:r w:rsidRPr="00D1647C" w:rsidDel="00FF1ADF">
          <w:rPr>
            <w:noProof/>
            <w:color w:val="000000" w:themeColor="text1"/>
            <w:sz w:val="20"/>
            <w:szCs w:val="20"/>
          </w:rPr>
          <w:delText>ve</w:delText>
        </w:r>
      </w:del>
      <w:r w:rsidRPr="00D1647C">
        <w:rPr>
          <w:noProof/>
          <w:color w:val="000000" w:themeColor="text1"/>
          <w:sz w:val="20"/>
          <w:szCs w:val="20"/>
        </w:rPr>
        <w:t xml:space="preserve"> a significant effect on timings at all levels</w:t>
      </w:r>
      <w:r w:rsidR="002A4923">
        <w:rPr>
          <w:noProof/>
          <w:color w:val="000000" w:themeColor="text1"/>
          <w:sz w:val="20"/>
          <w:szCs w:val="20"/>
        </w:rPr>
        <w:t>, and c</w:t>
      </w:r>
      <w:r w:rsidRPr="00D1647C">
        <w:rPr>
          <w:noProof/>
          <w:color w:val="000000" w:themeColor="text1"/>
          <w:sz w:val="20"/>
          <w:szCs w:val="20"/>
        </w:rPr>
        <w:t>rucially</w:t>
      </w:r>
      <w:ins w:id="277" w:author="Richard Mann" w:date="2021-06-16T15:13:00Z">
        <w:r w:rsidR="00FF1ADF">
          <w:rPr>
            <w:noProof/>
            <w:color w:val="000000" w:themeColor="text1"/>
            <w:sz w:val="20"/>
            <w:szCs w:val="20"/>
          </w:rPr>
          <w:t xml:space="preserve"> </w:t>
        </w:r>
      </w:ins>
      <w:del w:id="278" w:author="Richard Mann" w:date="2021-06-16T15:13:00Z">
        <w:r w:rsidRPr="00D1647C" w:rsidDel="00FF1ADF">
          <w:rPr>
            <w:noProof/>
            <w:color w:val="000000" w:themeColor="text1"/>
            <w:sz w:val="20"/>
            <w:szCs w:val="20"/>
          </w:rPr>
          <w:delText xml:space="preserve">, it brings </w:delText>
        </w:r>
      </w:del>
      <w:ins w:id="279" w:author="Richard Mann" w:date="2021-06-16T15:13:00Z">
        <w:r w:rsidR="00FF1ADF">
          <w:rPr>
            <w:noProof/>
            <w:color w:val="000000" w:themeColor="text1"/>
            <w:sz w:val="20"/>
            <w:szCs w:val="20"/>
          </w:rPr>
          <w:t xml:space="preserve">brought </w:t>
        </w:r>
      </w:ins>
      <w:r w:rsidRPr="00D1647C">
        <w:rPr>
          <w:noProof/>
          <w:color w:val="000000" w:themeColor="text1"/>
          <w:sz w:val="20"/>
          <w:szCs w:val="20"/>
        </w:rPr>
        <w:t>the 3 move time below 1 secon</w:t>
      </w:r>
      <w:r w:rsidR="002A4923">
        <w:rPr>
          <w:noProof/>
          <w:color w:val="000000" w:themeColor="text1"/>
          <w:sz w:val="20"/>
          <w:szCs w:val="20"/>
        </w:rPr>
        <w:t>d</w:t>
      </w:r>
      <w:r w:rsidRPr="00D1647C">
        <w:rPr>
          <w:noProof/>
          <w:color w:val="000000" w:themeColor="text1"/>
          <w:sz w:val="20"/>
          <w:szCs w:val="20"/>
        </w:rPr>
        <w:t xml:space="preserve">, allowing me to use that as my chosen depth. </w:t>
      </w:r>
    </w:p>
    <w:p w14:paraId="72C5828D" w14:textId="0BE9D68D" w:rsidR="007B720D" w:rsidRPr="00D1647C" w:rsidRDefault="00350B19" w:rsidP="00122D68">
      <w:pPr>
        <w:rPr>
          <w:noProof/>
          <w:color w:val="000000" w:themeColor="text1"/>
          <w:sz w:val="20"/>
          <w:szCs w:val="20"/>
        </w:rPr>
      </w:pPr>
      <w:del w:id="280" w:author="Richard Mann" w:date="2021-06-16T15:13:00Z">
        <w:r w:rsidRPr="00D1647C" w:rsidDel="00FF1ADF">
          <w:rPr>
            <w:noProof/>
            <w:color w:val="000000" w:themeColor="text1"/>
            <w:sz w:val="20"/>
            <w:szCs w:val="20"/>
          </w:rPr>
          <w:delText xml:space="preserve">I also </w:delText>
        </w:r>
      </w:del>
      <w:ins w:id="281" w:author="Richard Mann" w:date="2021-06-16T15:13:00Z">
        <w:r w:rsidR="00FF1ADF">
          <w:rPr>
            <w:noProof/>
            <w:color w:val="000000" w:themeColor="text1"/>
            <w:sz w:val="20"/>
            <w:szCs w:val="20"/>
          </w:rPr>
          <w:t xml:space="preserve">Playing </w:t>
        </w:r>
      </w:ins>
      <w:del w:id="282" w:author="Richard Mann" w:date="2021-06-16T15:14:00Z">
        <w:r w:rsidRPr="00D1647C" w:rsidDel="00FF1ADF">
          <w:rPr>
            <w:noProof/>
            <w:color w:val="000000" w:themeColor="text1"/>
            <w:sz w:val="20"/>
            <w:szCs w:val="20"/>
          </w:rPr>
          <w:delText xml:space="preserve">played </w:delText>
        </w:r>
      </w:del>
      <w:r w:rsidR="007B720D" w:rsidRPr="00D1647C">
        <w:rPr>
          <w:noProof/>
          <w:color w:val="000000" w:themeColor="text1"/>
          <w:sz w:val="20"/>
          <w:szCs w:val="20"/>
        </w:rPr>
        <w:t xml:space="preserve">10000 games </w:t>
      </w:r>
      <w:r w:rsidR="002A4923">
        <w:rPr>
          <w:noProof/>
          <w:color w:val="000000" w:themeColor="text1"/>
          <w:sz w:val="20"/>
          <w:szCs w:val="20"/>
        </w:rPr>
        <w:t xml:space="preserve">of </w:t>
      </w:r>
      <w:ins w:id="283" w:author="Richard Mann" w:date="2021-06-16T15:14:00Z">
        <w:r w:rsidR="00FF1ADF">
          <w:rPr>
            <w:noProof/>
            <w:color w:val="000000" w:themeColor="text1"/>
            <w:sz w:val="20"/>
            <w:szCs w:val="20"/>
          </w:rPr>
          <w:t xml:space="preserve">the PST algorithm </w:t>
        </w:r>
      </w:ins>
      <w:del w:id="284" w:author="Richard Mann" w:date="2021-06-16T15:14:00Z">
        <w:r w:rsidR="002A4923" w:rsidDel="00FF1ADF">
          <w:rPr>
            <w:noProof/>
            <w:color w:val="000000" w:themeColor="text1"/>
            <w:sz w:val="20"/>
            <w:szCs w:val="20"/>
          </w:rPr>
          <w:delText xml:space="preserve">tables </w:delText>
        </w:r>
      </w:del>
      <w:r w:rsidR="002A4923">
        <w:rPr>
          <w:noProof/>
          <w:color w:val="000000" w:themeColor="text1"/>
          <w:sz w:val="20"/>
          <w:szCs w:val="20"/>
        </w:rPr>
        <w:t xml:space="preserve">against no </w:t>
      </w:r>
      <w:ins w:id="285" w:author="Richard Mann" w:date="2021-06-16T15:14:00Z">
        <w:r w:rsidR="00FF1ADF">
          <w:rPr>
            <w:noProof/>
            <w:color w:val="000000" w:themeColor="text1"/>
            <w:sz w:val="20"/>
            <w:szCs w:val="20"/>
          </w:rPr>
          <w:t xml:space="preserve">original </w:t>
        </w:r>
      </w:ins>
      <w:del w:id="286" w:author="Richard Mann" w:date="2021-06-16T15:14:00Z">
        <w:r w:rsidR="002A4923" w:rsidDel="00FF1ADF">
          <w:rPr>
            <w:noProof/>
            <w:color w:val="000000" w:themeColor="text1"/>
            <w:sz w:val="20"/>
            <w:szCs w:val="20"/>
          </w:rPr>
          <w:delText>tables</w:delText>
        </w:r>
        <w:r w:rsidR="007B720D" w:rsidRPr="00D1647C" w:rsidDel="00FF1ADF">
          <w:rPr>
            <w:noProof/>
            <w:color w:val="000000" w:themeColor="text1"/>
            <w:sz w:val="20"/>
            <w:szCs w:val="20"/>
          </w:rPr>
          <w:delText xml:space="preserve"> </w:delText>
        </w:r>
      </w:del>
      <w:r w:rsidR="007B720D" w:rsidRPr="00D1647C">
        <w:rPr>
          <w:noProof/>
          <w:color w:val="000000" w:themeColor="text1"/>
          <w:sz w:val="20"/>
          <w:szCs w:val="20"/>
        </w:rPr>
        <w:t>(Fig 5.3</w:t>
      </w:r>
      <w:r w:rsidR="002A4923">
        <w:rPr>
          <w:noProof/>
          <w:color w:val="000000" w:themeColor="text1"/>
          <w:sz w:val="20"/>
          <w:szCs w:val="20"/>
        </w:rPr>
        <w:t>-</w:t>
      </w:r>
      <w:r w:rsidR="00BA6B6D" w:rsidRPr="00D1647C">
        <w:rPr>
          <w:noProof/>
          <w:color w:val="000000" w:themeColor="text1"/>
          <w:sz w:val="20"/>
          <w:szCs w:val="20"/>
        </w:rPr>
        <w:t>5.4</w:t>
      </w:r>
      <w:r w:rsidR="007B720D" w:rsidRPr="00D1647C">
        <w:rPr>
          <w:noProof/>
          <w:color w:val="000000" w:themeColor="text1"/>
          <w:sz w:val="20"/>
          <w:szCs w:val="20"/>
        </w:rPr>
        <w:t>), and it is clear these are marginally advantageous</w:t>
      </w:r>
      <w:r w:rsidR="00B77D77" w:rsidRPr="00D1647C">
        <w:rPr>
          <w:noProof/>
          <w:color w:val="000000" w:themeColor="text1"/>
          <w:sz w:val="20"/>
          <w:szCs w:val="20"/>
        </w:rPr>
        <w:t>, although only after the 10</w:t>
      </w:r>
      <w:r w:rsidR="00B77D77" w:rsidRPr="00D1647C">
        <w:rPr>
          <w:noProof/>
          <w:color w:val="000000" w:themeColor="text1"/>
          <w:sz w:val="20"/>
          <w:szCs w:val="20"/>
          <w:vertAlign w:val="superscript"/>
        </w:rPr>
        <w:t>th</w:t>
      </w:r>
      <w:r w:rsidR="00B77D77" w:rsidRPr="00D1647C">
        <w:rPr>
          <w:noProof/>
          <w:color w:val="000000" w:themeColor="text1"/>
          <w:sz w:val="20"/>
          <w:szCs w:val="20"/>
        </w:rPr>
        <w:t xml:space="preserve"> move</w:t>
      </w:r>
      <w:r w:rsidR="007B720D" w:rsidRPr="00D1647C">
        <w:rPr>
          <w:noProof/>
          <w:color w:val="000000" w:themeColor="text1"/>
          <w:sz w:val="20"/>
          <w:szCs w:val="20"/>
        </w:rPr>
        <w:t>.</w:t>
      </w:r>
    </w:p>
    <w:p w14:paraId="729BC02C" w14:textId="77777777" w:rsidR="007B720D" w:rsidRPr="00D1647C" w:rsidRDefault="007B720D" w:rsidP="00122D68">
      <w:pPr>
        <w:rPr>
          <w:noProof/>
          <w:color w:val="000000" w:themeColor="text1"/>
          <w:sz w:val="20"/>
          <w:szCs w:val="20"/>
        </w:rPr>
      </w:pPr>
    </w:p>
    <w:p w14:paraId="0031FB9E" w14:textId="297D7285" w:rsidR="00B814FE" w:rsidRPr="00D1647C" w:rsidRDefault="00767E6C" w:rsidP="00122D68">
      <w:pPr>
        <w:rPr>
          <w:noProof/>
          <w:color w:val="000000" w:themeColor="text1"/>
          <w:sz w:val="20"/>
          <w:szCs w:val="20"/>
        </w:rPr>
      </w:pPr>
      <w:r>
        <w:rPr>
          <w:noProof/>
        </w:rPr>
        <w:drawing>
          <wp:inline distT="0" distB="0" distL="0" distR="0" wp14:anchorId="4C9F20FF" wp14:editId="7700C713">
            <wp:extent cx="5731510" cy="2352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52040"/>
                    </a:xfrm>
                    <a:prstGeom prst="rect">
                      <a:avLst/>
                    </a:prstGeom>
                  </pic:spPr>
                </pic:pic>
              </a:graphicData>
            </a:graphic>
          </wp:inline>
        </w:drawing>
      </w:r>
    </w:p>
    <w:p w14:paraId="236D6944" w14:textId="7A3DBE05" w:rsidR="0079480A" w:rsidRPr="00D1647C" w:rsidRDefault="009406B2" w:rsidP="00122D68">
      <w:pPr>
        <w:rPr>
          <w:noProof/>
          <w:color w:val="000000" w:themeColor="text1"/>
          <w:sz w:val="20"/>
          <w:szCs w:val="20"/>
        </w:rPr>
      </w:pPr>
      <w:r w:rsidRPr="00D1647C">
        <w:rPr>
          <w:noProof/>
          <w:color w:val="000000" w:themeColor="text1"/>
        </w:rPr>
        <w:drawing>
          <wp:inline distT="0" distB="0" distL="0" distR="0" wp14:anchorId="2DAFBD8E" wp14:editId="7B3802AE">
            <wp:extent cx="5731510" cy="2294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94890"/>
                    </a:xfrm>
                    <a:prstGeom prst="rect">
                      <a:avLst/>
                    </a:prstGeom>
                  </pic:spPr>
                </pic:pic>
              </a:graphicData>
            </a:graphic>
          </wp:inline>
        </w:drawing>
      </w:r>
    </w:p>
    <w:p w14:paraId="62A442E1" w14:textId="77777777" w:rsidR="009406B2" w:rsidRPr="00D1647C" w:rsidRDefault="009406B2" w:rsidP="00122D68">
      <w:pPr>
        <w:rPr>
          <w:noProof/>
          <w:color w:val="000000" w:themeColor="text1"/>
          <w:sz w:val="20"/>
          <w:szCs w:val="20"/>
        </w:rPr>
      </w:pPr>
    </w:p>
    <w:p w14:paraId="27DC62A7" w14:textId="42F9551D" w:rsidR="0079480A" w:rsidRPr="00D1647C" w:rsidRDefault="00FF1ADF" w:rsidP="00122D68">
      <w:pPr>
        <w:rPr>
          <w:b/>
          <w:bCs/>
          <w:noProof/>
          <w:color w:val="000000" w:themeColor="text1"/>
          <w:sz w:val="20"/>
          <w:szCs w:val="20"/>
        </w:rPr>
      </w:pPr>
      <w:ins w:id="287" w:author="Richard Mann" w:date="2021-06-16T15:20:00Z">
        <w:r>
          <w:rPr>
            <w:b/>
            <w:bCs/>
            <w:noProof/>
            <w:color w:val="000000" w:themeColor="text1"/>
            <w:sz w:val="20"/>
            <w:szCs w:val="20"/>
          </w:rPr>
          <w:t xml:space="preserve">Phase 5: </w:t>
        </w:r>
      </w:ins>
      <w:del w:id="288" w:author="Richard Mann" w:date="2021-06-16T15:20:00Z">
        <w:r w:rsidR="00BA6B6D" w:rsidRPr="00D1647C" w:rsidDel="00FF1ADF">
          <w:rPr>
            <w:b/>
            <w:bCs/>
            <w:noProof/>
            <w:color w:val="000000" w:themeColor="text1"/>
            <w:sz w:val="20"/>
            <w:szCs w:val="20"/>
          </w:rPr>
          <w:delText xml:space="preserve">Finishing the product and </w:delText>
        </w:r>
      </w:del>
      <w:ins w:id="289" w:author="Richard Mann" w:date="2021-06-16T15:20:00Z">
        <w:r>
          <w:rPr>
            <w:b/>
            <w:bCs/>
            <w:noProof/>
            <w:color w:val="000000" w:themeColor="text1"/>
            <w:sz w:val="20"/>
            <w:szCs w:val="20"/>
          </w:rPr>
          <w:t>Player</w:t>
        </w:r>
      </w:ins>
      <w:ins w:id="290" w:author="Richard Mann" w:date="2021-06-16T15:21:00Z">
        <w:r>
          <w:rPr>
            <w:b/>
            <w:bCs/>
            <w:noProof/>
            <w:color w:val="000000" w:themeColor="text1"/>
            <w:sz w:val="20"/>
            <w:szCs w:val="20"/>
          </w:rPr>
          <w:t xml:space="preserve"> </w:t>
        </w:r>
      </w:ins>
      <w:r w:rsidR="00BA6B6D" w:rsidRPr="00D1647C">
        <w:rPr>
          <w:b/>
          <w:bCs/>
          <w:noProof/>
          <w:color w:val="000000" w:themeColor="text1"/>
          <w:sz w:val="20"/>
          <w:szCs w:val="20"/>
        </w:rPr>
        <w:t>feedback:</w:t>
      </w:r>
    </w:p>
    <w:p w14:paraId="0C9311C7" w14:textId="0601551C" w:rsidR="00BA6B6D" w:rsidRPr="00D1647C" w:rsidRDefault="00FF1ADF" w:rsidP="00122D68">
      <w:pPr>
        <w:rPr>
          <w:noProof/>
          <w:color w:val="000000" w:themeColor="text1"/>
          <w:sz w:val="20"/>
          <w:szCs w:val="20"/>
        </w:rPr>
      </w:pPr>
      <w:ins w:id="291" w:author="Richard Mann" w:date="2021-06-16T15:21:00Z">
        <w:r>
          <w:rPr>
            <w:noProof/>
            <w:color w:val="000000" w:themeColor="text1"/>
            <w:sz w:val="20"/>
            <w:szCs w:val="20"/>
          </w:rPr>
          <w:t xml:space="preserve">Before seeking player feedback, </w:t>
        </w:r>
      </w:ins>
      <w:r w:rsidR="00BA6B6D" w:rsidRPr="00D1647C">
        <w:rPr>
          <w:noProof/>
          <w:color w:val="000000" w:themeColor="text1"/>
          <w:sz w:val="20"/>
          <w:szCs w:val="20"/>
        </w:rPr>
        <w:t xml:space="preserve">I </w:t>
      </w:r>
      <w:ins w:id="292" w:author="Richard Mann" w:date="2021-06-16T15:21:00Z">
        <w:r>
          <w:rPr>
            <w:noProof/>
            <w:color w:val="000000" w:themeColor="text1"/>
            <w:sz w:val="20"/>
            <w:szCs w:val="20"/>
          </w:rPr>
          <w:t xml:space="preserve">improved user experience with </w:t>
        </w:r>
      </w:ins>
      <w:del w:id="293" w:author="Richard Mann" w:date="2021-06-16T15:21:00Z">
        <w:r w:rsidR="00BA6B6D" w:rsidRPr="00D1647C" w:rsidDel="00FF1ADF">
          <w:rPr>
            <w:noProof/>
            <w:color w:val="000000" w:themeColor="text1"/>
            <w:sz w:val="20"/>
            <w:szCs w:val="20"/>
          </w:rPr>
          <w:delText xml:space="preserve">added some </w:delText>
        </w:r>
      </w:del>
      <w:r w:rsidR="00BA6B6D" w:rsidRPr="00D1647C">
        <w:rPr>
          <w:noProof/>
          <w:color w:val="000000" w:themeColor="text1"/>
          <w:sz w:val="20"/>
          <w:szCs w:val="20"/>
        </w:rPr>
        <w:t xml:space="preserve">extra settings and features </w:t>
      </w:r>
      <w:del w:id="294" w:author="Richard Mann" w:date="2021-06-16T15:21:00Z">
        <w:r w:rsidR="00BA6B6D" w:rsidRPr="00D1647C" w:rsidDel="00FF1ADF">
          <w:rPr>
            <w:noProof/>
            <w:color w:val="000000" w:themeColor="text1"/>
            <w:sz w:val="20"/>
            <w:szCs w:val="20"/>
          </w:rPr>
          <w:delText xml:space="preserve">to make the app more user-friendly </w:delText>
        </w:r>
      </w:del>
      <w:r w:rsidR="00BA6B6D" w:rsidRPr="00D1647C">
        <w:rPr>
          <w:noProof/>
          <w:color w:val="000000" w:themeColor="text1"/>
          <w:sz w:val="20"/>
          <w:szCs w:val="20"/>
        </w:rPr>
        <w:t>and give the option to experiment with the different rules</w:t>
      </w:r>
      <w:del w:id="295" w:author="Richard Mann" w:date="2021-06-16T15:21:00Z">
        <w:r w:rsidR="00BA6B6D" w:rsidRPr="00D1647C" w:rsidDel="00FF1ADF">
          <w:rPr>
            <w:noProof/>
            <w:color w:val="000000" w:themeColor="text1"/>
            <w:sz w:val="20"/>
            <w:szCs w:val="20"/>
          </w:rPr>
          <w:delText xml:space="preserve"> such as the number of pawn rows and whether to use knights or unicorns</w:delText>
        </w:r>
      </w:del>
      <w:ins w:id="296" w:author="Richard Mann" w:date="2021-06-16T15:21:00Z">
        <w:r>
          <w:rPr>
            <w:noProof/>
            <w:color w:val="000000" w:themeColor="text1"/>
            <w:sz w:val="20"/>
            <w:szCs w:val="20"/>
          </w:rPr>
          <w:t xml:space="preserve">.  This was </w:t>
        </w:r>
      </w:ins>
      <w:del w:id="297" w:author="Richard Mann" w:date="2021-06-16T15:21:00Z">
        <w:r w:rsidR="00BA6B6D" w:rsidRPr="00D1647C" w:rsidDel="00FF1ADF">
          <w:rPr>
            <w:noProof/>
            <w:color w:val="000000" w:themeColor="text1"/>
            <w:sz w:val="20"/>
            <w:szCs w:val="20"/>
          </w:rPr>
          <w:delText xml:space="preserve">, and </w:delText>
        </w:r>
      </w:del>
      <w:r w:rsidR="00BA6B6D" w:rsidRPr="00D1647C">
        <w:rPr>
          <w:noProof/>
          <w:color w:val="000000" w:themeColor="text1"/>
          <w:sz w:val="20"/>
          <w:szCs w:val="20"/>
        </w:rPr>
        <w:t>packaged it into a final product</w:t>
      </w:r>
      <w:ins w:id="298" w:author="Richard Mann" w:date="2021-06-16T15:21:00Z">
        <w:r>
          <w:rPr>
            <w:noProof/>
            <w:color w:val="000000" w:themeColor="text1"/>
            <w:sz w:val="20"/>
            <w:szCs w:val="20"/>
          </w:rPr>
          <w:t xml:space="preserve"> that could be downloaded and run on</w:t>
        </w:r>
      </w:ins>
      <w:ins w:id="299" w:author="Richard Mann" w:date="2021-06-16T15:22:00Z">
        <w:r>
          <w:rPr>
            <w:noProof/>
            <w:color w:val="000000" w:themeColor="text1"/>
            <w:sz w:val="20"/>
            <w:szCs w:val="20"/>
          </w:rPr>
          <w:t xml:space="preserve"> any PC</w:t>
        </w:r>
      </w:ins>
      <w:r w:rsidR="00BA6B6D" w:rsidRPr="00D1647C">
        <w:rPr>
          <w:noProof/>
          <w:color w:val="000000" w:themeColor="text1"/>
          <w:sz w:val="20"/>
          <w:szCs w:val="20"/>
        </w:rPr>
        <w:t>.</w:t>
      </w:r>
    </w:p>
    <w:p w14:paraId="41D5ABA3" w14:textId="6C5F42FD" w:rsidR="00BA6B6D" w:rsidRDefault="002A4923" w:rsidP="00122D68">
      <w:pPr>
        <w:rPr>
          <w:ins w:id="300" w:author="Richard Mann" w:date="2021-06-16T15:23:00Z"/>
          <w:noProof/>
          <w:color w:val="000000" w:themeColor="text1"/>
          <w:sz w:val="20"/>
          <w:szCs w:val="20"/>
        </w:rPr>
      </w:pPr>
      <w:r>
        <w:rPr>
          <w:noProof/>
          <w:color w:val="000000" w:themeColor="text1"/>
          <w:sz w:val="20"/>
          <w:szCs w:val="20"/>
        </w:rPr>
        <w:t xml:space="preserve">Finally, </w:t>
      </w:r>
      <w:del w:id="301" w:author="Richard Mann" w:date="2021-06-16T15:22:00Z">
        <w:r w:rsidDel="00FF1ADF">
          <w:rPr>
            <w:noProof/>
            <w:color w:val="000000" w:themeColor="text1"/>
            <w:sz w:val="20"/>
            <w:szCs w:val="20"/>
          </w:rPr>
          <w:delText xml:space="preserve">I played my </w:delText>
        </w:r>
      </w:del>
      <w:ins w:id="302" w:author="Richard Mann" w:date="2021-06-16T15:22:00Z">
        <w:r w:rsidR="00FF1ADF">
          <w:rPr>
            <w:noProof/>
            <w:color w:val="000000" w:themeColor="text1"/>
            <w:sz w:val="20"/>
            <w:szCs w:val="20"/>
          </w:rPr>
          <w:t xml:space="preserve">the </w:t>
        </w:r>
      </w:ins>
      <w:r>
        <w:rPr>
          <w:noProof/>
          <w:color w:val="000000" w:themeColor="text1"/>
          <w:sz w:val="20"/>
          <w:szCs w:val="20"/>
        </w:rPr>
        <w:t xml:space="preserve">AI </w:t>
      </w:r>
      <w:ins w:id="303" w:author="Richard Mann" w:date="2021-06-16T15:22:00Z">
        <w:r w:rsidR="00FF1ADF">
          <w:rPr>
            <w:noProof/>
            <w:color w:val="000000" w:themeColor="text1"/>
            <w:sz w:val="20"/>
            <w:szCs w:val="20"/>
          </w:rPr>
          <w:t xml:space="preserve">was played </w:t>
        </w:r>
      </w:ins>
      <w:r>
        <w:rPr>
          <w:noProof/>
          <w:color w:val="000000" w:themeColor="text1"/>
          <w:sz w:val="20"/>
          <w:szCs w:val="20"/>
        </w:rPr>
        <w:t xml:space="preserve">against some highly ranked chess players, losing narrowly to a 1900 rated player and beating a 1700 player. From this I estimate the skill level of the AI at 1800ELO, ranking it as a Class A player, one rank </w:t>
      </w:r>
      <w:del w:id="304" w:author="Richard Mann" w:date="2021-06-16T15:22:00Z">
        <w:r w:rsidDel="00FF1ADF">
          <w:rPr>
            <w:noProof/>
            <w:color w:val="000000" w:themeColor="text1"/>
            <w:sz w:val="20"/>
            <w:szCs w:val="20"/>
          </w:rPr>
          <w:delText xml:space="preserve">off </w:delText>
        </w:r>
      </w:del>
      <w:ins w:id="305" w:author="Richard Mann" w:date="2021-06-16T15:22:00Z">
        <w:r w:rsidR="00FF1ADF">
          <w:rPr>
            <w:noProof/>
            <w:color w:val="000000" w:themeColor="text1"/>
            <w:sz w:val="20"/>
            <w:szCs w:val="20"/>
          </w:rPr>
          <w:t xml:space="preserve">below </w:t>
        </w:r>
      </w:ins>
      <w:r>
        <w:rPr>
          <w:noProof/>
          <w:color w:val="000000" w:themeColor="text1"/>
          <w:sz w:val="20"/>
          <w:szCs w:val="20"/>
        </w:rPr>
        <w:t>Candidate Master.</w:t>
      </w:r>
    </w:p>
    <w:p w14:paraId="1D99CD09" w14:textId="6BD502BE" w:rsidR="00386CFD" w:rsidRDefault="00386CFD" w:rsidP="00122D68">
      <w:pPr>
        <w:rPr>
          <w:noProof/>
          <w:color w:val="000000" w:themeColor="text1"/>
          <w:sz w:val="20"/>
          <w:szCs w:val="20"/>
        </w:rPr>
      </w:pPr>
      <w:ins w:id="306" w:author="Richard Mann" w:date="2021-06-16T15:23:00Z">
        <w:r>
          <w:rPr>
            <w:noProof/>
            <w:color w:val="000000" w:themeColor="text1"/>
            <w:sz w:val="20"/>
            <w:szCs w:val="20"/>
          </w:rPr>
          <w:t>[RM: Do you have player a quote you could add?]</w:t>
        </w:r>
      </w:ins>
    </w:p>
    <w:p w14:paraId="7E680A03" w14:textId="070EA1E6" w:rsidR="00D1647C" w:rsidRDefault="00D1647C" w:rsidP="00122D68">
      <w:pPr>
        <w:rPr>
          <w:b/>
          <w:bCs/>
          <w:noProof/>
          <w:color w:val="FF0000"/>
        </w:rPr>
      </w:pPr>
      <w:r>
        <w:rPr>
          <w:b/>
          <w:bCs/>
          <w:noProof/>
          <w:color w:val="FF0000"/>
        </w:rPr>
        <w:t>Conclusion</w:t>
      </w:r>
      <w:del w:id="307" w:author="Richard Mann" w:date="2021-06-16T15:23:00Z">
        <w:r w:rsidDel="00386CFD">
          <w:rPr>
            <w:b/>
            <w:bCs/>
            <w:noProof/>
            <w:color w:val="FF0000"/>
          </w:rPr>
          <w:delText xml:space="preserve"> and evaluation</w:delText>
        </w:r>
      </w:del>
      <w:r>
        <w:rPr>
          <w:b/>
          <w:bCs/>
          <w:noProof/>
          <w:color w:val="FF0000"/>
        </w:rPr>
        <w:t>:</w:t>
      </w:r>
    </w:p>
    <w:p w14:paraId="0A9E011C" w14:textId="58B39F3C" w:rsidR="00D1647C" w:rsidRDefault="00D1647C" w:rsidP="00122D68">
      <w:pPr>
        <w:rPr>
          <w:ins w:id="308" w:author="Richard Mann" w:date="2021-06-16T15:24:00Z"/>
          <w:noProof/>
          <w:color w:val="FF0000"/>
          <w:sz w:val="20"/>
          <w:szCs w:val="20"/>
        </w:rPr>
      </w:pPr>
      <w:r>
        <w:rPr>
          <w:noProof/>
          <w:color w:val="FF0000"/>
          <w:sz w:val="20"/>
          <w:szCs w:val="20"/>
        </w:rPr>
        <w:t>…</w:t>
      </w:r>
      <w:ins w:id="309" w:author="Richard Mann" w:date="2021-06-16T15:23:00Z">
        <w:r w:rsidR="00386CFD">
          <w:rPr>
            <w:noProof/>
            <w:color w:val="FF0000"/>
            <w:sz w:val="20"/>
            <w:szCs w:val="20"/>
          </w:rPr>
          <w:t>[RM: Where is it?]</w:t>
        </w:r>
      </w:ins>
    </w:p>
    <w:p w14:paraId="7DF0B814" w14:textId="48BD23F4" w:rsidR="00386CFD" w:rsidRPr="00D1647C" w:rsidRDefault="00386CFD" w:rsidP="00122D68">
      <w:pPr>
        <w:rPr>
          <w:noProof/>
          <w:color w:val="FF0000"/>
          <w:sz w:val="20"/>
          <w:szCs w:val="20"/>
        </w:rPr>
      </w:pPr>
      <w:ins w:id="310" w:author="Richard Mann" w:date="2021-06-16T15:24:00Z">
        <w:r>
          <w:rPr>
            <w:noProof/>
            <w:color w:val="FF0000"/>
            <w:sz w:val="20"/>
            <w:szCs w:val="20"/>
          </w:rPr>
          <w:t>[Move video and app link to conclusion?]</w:t>
        </w:r>
      </w:ins>
    </w:p>
    <w:sectPr w:rsidR="00386CFD" w:rsidRPr="00D1647C" w:rsidSect="005C13C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63B9E" w14:textId="77777777" w:rsidR="00FE0A55" w:rsidRDefault="00FE0A55" w:rsidP="007C0A06">
      <w:pPr>
        <w:spacing w:after="0" w:line="240" w:lineRule="auto"/>
      </w:pPr>
      <w:r>
        <w:separator/>
      </w:r>
    </w:p>
  </w:endnote>
  <w:endnote w:type="continuationSeparator" w:id="0">
    <w:p w14:paraId="261D4FBB" w14:textId="77777777" w:rsidR="00FE0A55" w:rsidRDefault="00FE0A55" w:rsidP="007C0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7E9A3" w14:textId="77777777" w:rsidR="00FE0A55" w:rsidRDefault="00FE0A55" w:rsidP="007C0A06">
      <w:pPr>
        <w:spacing w:after="0" w:line="240" w:lineRule="auto"/>
      </w:pPr>
      <w:r>
        <w:separator/>
      </w:r>
    </w:p>
  </w:footnote>
  <w:footnote w:type="continuationSeparator" w:id="0">
    <w:p w14:paraId="0052C19B" w14:textId="77777777" w:rsidR="00FE0A55" w:rsidRDefault="00FE0A55" w:rsidP="007C0A06">
      <w:pPr>
        <w:spacing w:after="0" w:line="240" w:lineRule="auto"/>
      </w:pPr>
      <w:r>
        <w:continuationSeparator/>
      </w:r>
    </w:p>
  </w:footnote>
  <w:footnote w:id="1">
    <w:p w14:paraId="6BD48302" w14:textId="44B7A16E" w:rsidR="009D39D3" w:rsidRDefault="009D39D3">
      <w:pPr>
        <w:pStyle w:val="FootnoteText"/>
      </w:pPr>
      <w:r>
        <w:rPr>
          <w:rStyle w:val="FootnoteReference"/>
        </w:rPr>
        <w:footnoteRef/>
      </w:r>
      <w:r>
        <w:t xml:space="preserve"> Anthony Dickins, </w:t>
      </w:r>
      <w:r w:rsidRPr="00FF623A">
        <w:rPr>
          <w:i/>
          <w:iCs/>
        </w:rPr>
        <w:t xml:space="preserve">A Guide </w:t>
      </w:r>
      <w:r w:rsidR="00FF623A">
        <w:rPr>
          <w:i/>
          <w:iCs/>
        </w:rPr>
        <w:t>t</w:t>
      </w:r>
      <w:r w:rsidRPr="00FF623A">
        <w:rPr>
          <w:i/>
          <w:iCs/>
        </w:rPr>
        <w:t>o Fairy Chess</w:t>
      </w:r>
      <w:r>
        <w:t xml:space="preserve">, </w:t>
      </w:r>
      <w:r w:rsidR="00FF623A">
        <w:t xml:space="preserve">(New York: </w:t>
      </w:r>
      <w:r>
        <w:t>Dover Publications Inc., 1971</w:t>
      </w:r>
      <w:r w:rsidR="00FF623A">
        <w:t xml:space="preserve">), </w:t>
      </w:r>
      <w:r w:rsidR="003C529F">
        <w:t>16-17</w:t>
      </w:r>
    </w:p>
  </w:footnote>
  <w:footnote w:id="2">
    <w:p w14:paraId="245F62B5" w14:textId="1E59B5A7" w:rsidR="00181AD0" w:rsidRDefault="00181AD0">
      <w:pPr>
        <w:pStyle w:val="FootnoteText"/>
      </w:pPr>
      <w:r>
        <w:rPr>
          <w:rStyle w:val="FootnoteReference"/>
        </w:rPr>
        <w:footnoteRef/>
      </w:r>
      <w:r>
        <w:t xml:space="preserve"> </w:t>
      </w:r>
      <w:r w:rsidR="0021652B">
        <w:t>D</w:t>
      </w:r>
      <w:r w:rsidR="0059445C">
        <w:t>avid</w:t>
      </w:r>
      <w:r w:rsidR="0021652B">
        <w:t xml:space="preserve"> Pritchard, </w:t>
      </w:r>
      <w:r w:rsidR="0021652B" w:rsidRPr="003C529F">
        <w:rPr>
          <w:i/>
          <w:iCs/>
        </w:rPr>
        <w:t xml:space="preserve">The Classified </w:t>
      </w:r>
      <w:proofErr w:type="spellStart"/>
      <w:r w:rsidR="0021652B" w:rsidRPr="003C529F">
        <w:rPr>
          <w:i/>
          <w:iCs/>
        </w:rPr>
        <w:t>Encyclopedia</w:t>
      </w:r>
      <w:proofErr w:type="spellEnd"/>
      <w:r w:rsidR="0021652B" w:rsidRPr="003C529F">
        <w:rPr>
          <w:i/>
          <w:iCs/>
        </w:rPr>
        <w:t xml:space="preserve"> of Chess Variants</w:t>
      </w:r>
      <w:r w:rsidR="003C529F">
        <w:t>, (John Beasley</w:t>
      </w:r>
      <w:r w:rsidR="0021652B">
        <w:t>, 2007</w:t>
      </w:r>
      <w:r w:rsidR="003C529F">
        <w:t>), 225-233</w:t>
      </w:r>
    </w:p>
  </w:footnote>
  <w:footnote w:id="3">
    <w:p w14:paraId="642C090D" w14:textId="238F7FE0" w:rsidR="00FF623A" w:rsidRDefault="00FF623A">
      <w:pPr>
        <w:pStyle w:val="FootnoteText"/>
      </w:pPr>
      <w:r>
        <w:rPr>
          <w:rStyle w:val="FootnoteReference"/>
        </w:rPr>
        <w:footnoteRef/>
      </w:r>
      <w:r>
        <w:t xml:space="preserve"> Ibid.</w:t>
      </w:r>
    </w:p>
  </w:footnote>
  <w:footnote w:id="4">
    <w:p w14:paraId="6673B4A3" w14:textId="56B34BEC" w:rsidR="00FF623A" w:rsidRDefault="00FF623A">
      <w:pPr>
        <w:pStyle w:val="FootnoteText"/>
      </w:pPr>
      <w:r>
        <w:rPr>
          <w:rStyle w:val="FootnoteReference"/>
        </w:rPr>
        <w:footnoteRef/>
      </w:r>
      <w:r>
        <w:t xml:space="preserve"> Ibid.</w:t>
      </w:r>
    </w:p>
  </w:footnote>
  <w:footnote w:id="5">
    <w:p w14:paraId="4211A520" w14:textId="14E18124" w:rsidR="00FF623A" w:rsidRPr="003C529F" w:rsidRDefault="00FF623A">
      <w:pPr>
        <w:pStyle w:val="FootnoteText"/>
      </w:pPr>
      <w:r>
        <w:rPr>
          <w:rStyle w:val="FootnoteReference"/>
        </w:rPr>
        <w:footnoteRef/>
      </w:r>
      <w:r>
        <w:t xml:space="preserve"> Dickins</w:t>
      </w:r>
      <w:r w:rsidR="003C529F">
        <w:t xml:space="preserve">, </w:t>
      </w:r>
      <w:r w:rsidR="003C529F">
        <w:rPr>
          <w:i/>
          <w:iCs/>
        </w:rPr>
        <w:t xml:space="preserve">A Guide to Fairy Chess, </w:t>
      </w:r>
      <w:r w:rsidR="003C529F">
        <w:t>16-17</w:t>
      </w:r>
    </w:p>
  </w:footnote>
  <w:footnote w:id="6">
    <w:p w14:paraId="632598C0" w14:textId="7929005D" w:rsidR="000C3EEB" w:rsidRPr="000C3EEB" w:rsidRDefault="000C3EEB">
      <w:pPr>
        <w:pStyle w:val="FootnoteText"/>
      </w:pPr>
      <w:r>
        <w:rPr>
          <w:rStyle w:val="FootnoteReference"/>
        </w:rPr>
        <w:footnoteRef/>
      </w:r>
      <w:r>
        <w:t xml:space="preserve"> Pritchard, </w:t>
      </w:r>
      <w:r>
        <w:rPr>
          <w:i/>
          <w:iCs/>
        </w:rPr>
        <w:t xml:space="preserve">The Classified </w:t>
      </w:r>
      <w:proofErr w:type="spellStart"/>
      <w:r>
        <w:rPr>
          <w:i/>
          <w:iCs/>
        </w:rPr>
        <w:t>Encyclopedia</w:t>
      </w:r>
      <w:proofErr w:type="spellEnd"/>
      <w:r>
        <w:rPr>
          <w:i/>
          <w:iCs/>
        </w:rPr>
        <w:t xml:space="preserve"> of Chess Variants</w:t>
      </w:r>
      <w:r>
        <w:t>, 305</w:t>
      </w:r>
    </w:p>
  </w:footnote>
  <w:footnote w:id="7">
    <w:p w14:paraId="1B8D16FB" w14:textId="4A405EFA" w:rsidR="00B32B37" w:rsidRPr="00670909" w:rsidRDefault="00B32B37">
      <w:pPr>
        <w:pStyle w:val="FootnoteText"/>
      </w:pPr>
      <w:r>
        <w:rPr>
          <w:rStyle w:val="FootnoteReference"/>
        </w:rPr>
        <w:footnoteRef/>
      </w:r>
      <w:r>
        <w:t xml:space="preserve"> </w:t>
      </w:r>
      <w:r w:rsidR="00670909">
        <w:t xml:space="preserve">David Silver, “A general reinforcement learning algorithm that masters chess, shogi and go through self-play”, ScienceMag.org, Science </w:t>
      </w:r>
      <w:r w:rsidR="00670909">
        <w:rPr>
          <w:i/>
          <w:iCs/>
        </w:rPr>
        <w:t xml:space="preserve">362, </w:t>
      </w:r>
      <w:r w:rsidR="00670909">
        <w:t>no. 6419 (December 2018): 1140-1144</w:t>
      </w:r>
    </w:p>
  </w:footnote>
  <w:footnote w:id="8">
    <w:p w14:paraId="662BDCBE" w14:textId="4817DFB6" w:rsidR="0054089D" w:rsidRDefault="0054089D">
      <w:pPr>
        <w:pStyle w:val="FootnoteText"/>
      </w:pPr>
      <w:r>
        <w:rPr>
          <w:rStyle w:val="FootnoteReference"/>
        </w:rPr>
        <w:footnoteRef/>
      </w:r>
      <w:r>
        <w:t xml:space="preserve"> Silver, “A general reinforcement learning algorithm”, 1142</w:t>
      </w:r>
    </w:p>
  </w:footnote>
  <w:footnote w:id="9">
    <w:p w14:paraId="5A0A0D66" w14:textId="415FB020" w:rsidR="0054089D" w:rsidRDefault="00E171F6">
      <w:pPr>
        <w:pStyle w:val="FootnoteText"/>
      </w:pPr>
      <w:r>
        <w:rPr>
          <w:rStyle w:val="FootnoteReference"/>
        </w:rPr>
        <w:footnoteRef/>
      </w:r>
      <w:r>
        <w:t xml:space="preserve"> Patrick Kennedy, “Case Study on the Google TPU and GDDR5 from Hot Chips 29”, servethehome.com, published August 22, 2017, </w:t>
      </w:r>
      <w:r w:rsidRPr="00E171F6">
        <w:t>https://www.servethehome.com/case-study-google-tpu-gddr5-hot-chips-29/</w:t>
      </w:r>
    </w:p>
  </w:footnote>
  <w:footnote w:id="10">
    <w:p w14:paraId="59055D2B" w14:textId="135F3765" w:rsidR="0054089D" w:rsidRDefault="0054089D">
      <w:pPr>
        <w:pStyle w:val="FootnoteText"/>
      </w:pPr>
      <w:r>
        <w:rPr>
          <w:rStyle w:val="FootnoteReference"/>
        </w:rPr>
        <w:footnoteRef/>
      </w:r>
      <w:r>
        <w:t xml:space="preserve"> Silver, “A general reinforcement learning algorithm”, 1140</w:t>
      </w:r>
    </w:p>
  </w:footnote>
  <w:footnote w:id="11">
    <w:p w14:paraId="6BB2889F" w14:textId="642C7D3A" w:rsidR="00D128D7" w:rsidRDefault="00D128D7">
      <w:pPr>
        <w:pStyle w:val="FootnoteText"/>
      </w:pPr>
      <w:r>
        <w:rPr>
          <w:rStyle w:val="FootnoteReference"/>
        </w:rPr>
        <w:footnoteRef/>
      </w:r>
      <w:r>
        <w:t xml:space="preserve"> Guillaume </w:t>
      </w:r>
      <w:proofErr w:type="spellStart"/>
      <w:r>
        <w:t>Chaslot</w:t>
      </w:r>
      <w:proofErr w:type="spellEnd"/>
      <w:r>
        <w:t>, “Monte-Carlo Tree Search: A New Framework for Game AI”</w:t>
      </w:r>
      <w:r w:rsidR="00851FC0">
        <w:t xml:space="preserve"> (paper presented at the Fourth Artificial Intelligence and Interactive Digital Entertainment Conference, Stanford, California, October 22-24 2008), </w:t>
      </w:r>
      <w:r w:rsidR="00851FC0" w:rsidRPr="00851FC0">
        <w:t>https://www.aaai.org/Papers/AIIDE/2008/AIIDE08-036.pdf</w:t>
      </w:r>
    </w:p>
  </w:footnote>
  <w:footnote w:id="12">
    <w:p w14:paraId="496F38F6" w14:textId="17B23221" w:rsidR="002A2C25" w:rsidRPr="00C41C55" w:rsidRDefault="002A2C25">
      <w:pPr>
        <w:pStyle w:val="FootnoteText"/>
      </w:pPr>
      <w:r>
        <w:rPr>
          <w:rStyle w:val="FootnoteReference"/>
        </w:rPr>
        <w:footnoteRef/>
      </w:r>
      <w:r w:rsidRPr="00C41C55">
        <w:t xml:space="preserve"> </w:t>
      </w:r>
      <w:r w:rsidR="00C770F3" w:rsidRPr="00C41C55">
        <w:t xml:space="preserve">Marc </w:t>
      </w:r>
      <w:proofErr w:type="spellStart"/>
      <w:r w:rsidR="00C770F3" w:rsidRPr="00C41C55">
        <w:t>Lanctot</w:t>
      </w:r>
      <w:proofErr w:type="spellEnd"/>
      <w:r w:rsidR="00C770F3" w:rsidRPr="00C41C55">
        <w:t>, “Monte Carlo *- Minimax Search</w:t>
      </w:r>
      <w:r w:rsidR="00C41C55">
        <w:t>” (paper presented at the 23</w:t>
      </w:r>
      <w:r w:rsidR="00C41C55" w:rsidRPr="00C41C55">
        <w:rPr>
          <w:vertAlign w:val="superscript"/>
        </w:rPr>
        <w:t>rd</w:t>
      </w:r>
      <w:r w:rsidR="00C41C55">
        <w:t xml:space="preserve"> International Joint Conference on Artificial Intelligence, Beijing International Convention </w:t>
      </w:r>
      <w:proofErr w:type="spellStart"/>
      <w:r w:rsidR="00C41C55">
        <w:t>Center</w:t>
      </w:r>
      <w:proofErr w:type="spellEnd"/>
      <w:r w:rsidR="00C41C55">
        <w:t xml:space="preserve">, Beijing, August 6-9 2013), </w:t>
      </w:r>
      <w:r w:rsidR="00C41C55" w:rsidRPr="00C41C55">
        <w:t>https://arxiv.org/pdf/1304.6057.pdf</w:t>
      </w:r>
    </w:p>
  </w:footnote>
  <w:footnote w:id="13">
    <w:p w14:paraId="06AADBFA" w14:textId="5AB9C78C" w:rsidR="00C41C55" w:rsidRDefault="00C41C55">
      <w:pPr>
        <w:pStyle w:val="FootnoteText"/>
      </w:pPr>
      <w:r>
        <w:rPr>
          <w:rStyle w:val="FootnoteReference"/>
        </w:rPr>
        <w:footnoteRef/>
      </w:r>
      <w:r>
        <w:t xml:space="preserve"> Ibid.</w:t>
      </w:r>
    </w:p>
  </w:footnote>
  <w:footnote w:id="14">
    <w:p w14:paraId="4E5740B8" w14:textId="1E40F694" w:rsidR="00C41C55" w:rsidRDefault="00C41C55">
      <w:pPr>
        <w:pStyle w:val="FootnoteText"/>
      </w:pPr>
      <w:r>
        <w:rPr>
          <w:rStyle w:val="FootnoteReference"/>
        </w:rPr>
        <w:footnoteRef/>
      </w:r>
      <w:r>
        <w:t xml:space="preserve"> Lauri </w:t>
      </w:r>
      <w:proofErr w:type="spellStart"/>
      <w:r>
        <w:t>Hartikka</w:t>
      </w:r>
      <w:proofErr w:type="spellEnd"/>
      <w:r>
        <w:t>, “A step-by-step guide to building a simple chess AI”</w:t>
      </w:r>
      <w:r w:rsidR="00D1183D">
        <w:t xml:space="preserve">, freecodecamp.org, published March 30, 2017, </w:t>
      </w:r>
      <w:r w:rsidR="00D1183D" w:rsidRPr="00D1183D">
        <w:t>https://www.freecodecamp.org/news/simple-chess-ai-step-by-step-1d55a9266977/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187F"/>
    <w:multiLevelType w:val="hybridMultilevel"/>
    <w:tmpl w:val="C682F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1E7BE3"/>
    <w:multiLevelType w:val="hybridMultilevel"/>
    <w:tmpl w:val="ABE88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7D8075D"/>
    <w:multiLevelType w:val="hybridMultilevel"/>
    <w:tmpl w:val="3808F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7E4E16"/>
    <w:multiLevelType w:val="hybridMultilevel"/>
    <w:tmpl w:val="DD965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82777B"/>
    <w:multiLevelType w:val="hybridMultilevel"/>
    <w:tmpl w:val="6F884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FE750A"/>
    <w:multiLevelType w:val="hybridMultilevel"/>
    <w:tmpl w:val="C1847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9902B3"/>
    <w:multiLevelType w:val="hybridMultilevel"/>
    <w:tmpl w:val="5C48B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3127B1"/>
    <w:multiLevelType w:val="hybridMultilevel"/>
    <w:tmpl w:val="CD1C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0"/>
  </w:num>
  <w:num w:numId="6">
    <w:abstractNumId w:val="2"/>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Mann">
    <w15:presenceInfo w15:providerId="Windows Live" w15:userId="f4c0f3dc9ee994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74"/>
    <w:rsid w:val="00006C6A"/>
    <w:rsid w:val="00066961"/>
    <w:rsid w:val="000A74E8"/>
    <w:rsid w:val="000C3EEB"/>
    <w:rsid w:val="000C505B"/>
    <w:rsid w:val="001078B3"/>
    <w:rsid w:val="00122D68"/>
    <w:rsid w:val="001463D8"/>
    <w:rsid w:val="00165743"/>
    <w:rsid w:val="00170F6E"/>
    <w:rsid w:val="00181AD0"/>
    <w:rsid w:val="00192A01"/>
    <w:rsid w:val="001D2640"/>
    <w:rsid w:val="0021652B"/>
    <w:rsid w:val="00257F33"/>
    <w:rsid w:val="00261242"/>
    <w:rsid w:val="00271584"/>
    <w:rsid w:val="002A2C25"/>
    <w:rsid w:val="002A4923"/>
    <w:rsid w:val="00342E06"/>
    <w:rsid w:val="00346FE2"/>
    <w:rsid w:val="00350B19"/>
    <w:rsid w:val="0035183E"/>
    <w:rsid w:val="00351A44"/>
    <w:rsid w:val="00357977"/>
    <w:rsid w:val="00386CFD"/>
    <w:rsid w:val="003C529F"/>
    <w:rsid w:val="003C6BF8"/>
    <w:rsid w:val="003E40B3"/>
    <w:rsid w:val="00467057"/>
    <w:rsid w:val="004C4400"/>
    <w:rsid w:val="004C4F1F"/>
    <w:rsid w:val="004D119F"/>
    <w:rsid w:val="004F2791"/>
    <w:rsid w:val="004F2A74"/>
    <w:rsid w:val="0054089D"/>
    <w:rsid w:val="005563C6"/>
    <w:rsid w:val="0059445C"/>
    <w:rsid w:val="005A51CB"/>
    <w:rsid w:val="005C13C6"/>
    <w:rsid w:val="005E309C"/>
    <w:rsid w:val="005F4AB8"/>
    <w:rsid w:val="00612AC5"/>
    <w:rsid w:val="00631D72"/>
    <w:rsid w:val="00666361"/>
    <w:rsid w:val="00670909"/>
    <w:rsid w:val="006A544B"/>
    <w:rsid w:val="006C6F20"/>
    <w:rsid w:val="007122C0"/>
    <w:rsid w:val="00716CB7"/>
    <w:rsid w:val="00743FDB"/>
    <w:rsid w:val="00767E6C"/>
    <w:rsid w:val="007723A1"/>
    <w:rsid w:val="0079480A"/>
    <w:rsid w:val="007B720D"/>
    <w:rsid w:val="007C0A06"/>
    <w:rsid w:val="007F1BE0"/>
    <w:rsid w:val="007F725B"/>
    <w:rsid w:val="00810129"/>
    <w:rsid w:val="0082150D"/>
    <w:rsid w:val="00825962"/>
    <w:rsid w:val="00851FC0"/>
    <w:rsid w:val="00852539"/>
    <w:rsid w:val="008C45DA"/>
    <w:rsid w:val="008F6C43"/>
    <w:rsid w:val="009406B2"/>
    <w:rsid w:val="0096403C"/>
    <w:rsid w:val="00990AAD"/>
    <w:rsid w:val="009A5D1A"/>
    <w:rsid w:val="009C2D52"/>
    <w:rsid w:val="009D39D3"/>
    <w:rsid w:val="00A10D45"/>
    <w:rsid w:val="00A37D7F"/>
    <w:rsid w:val="00A53E70"/>
    <w:rsid w:val="00A74073"/>
    <w:rsid w:val="00AA661E"/>
    <w:rsid w:val="00AC4672"/>
    <w:rsid w:val="00B32B37"/>
    <w:rsid w:val="00B43510"/>
    <w:rsid w:val="00B45895"/>
    <w:rsid w:val="00B77D77"/>
    <w:rsid w:val="00B814FE"/>
    <w:rsid w:val="00BA6B6D"/>
    <w:rsid w:val="00BD135F"/>
    <w:rsid w:val="00BF74B7"/>
    <w:rsid w:val="00C40B43"/>
    <w:rsid w:val="00C41C55"/>
    <w:rsid w:val="00C770F3"/>
    <w:rsid w:val="00CC26F1"/>
    <w:rsid w:val="00D06C14"/>
    <w:rsid w:val="00D1183D"/>
    <w:rsid w:val="00D128D7"/>
    <w:rsid w:val="00D1647C"/>
    <w:rsid w:val="00D4056E"/>
    <w:rsid w:val="00E171F6"/>
    <w:rsid w:val="00E80103"/>
    <w:rsid w:val="00F2472B"/>
    <w:rsid w:val="00FD0E74"/>
    <w:rsid w:val="00FE0A55"/>
    <w:rsid w:val="00FF1ADF"/>
    <w:rsid w:val="00FF6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47E8"/>
  <w15:docId w15:val="{428BA69F-9739-432A-B062-3879D4EA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E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E74"/>
    <w:pPr>
      <w:ind w:left="720"/>
      <w:contextualSpacing/>
    </w:pPr>
  </w:style>
  <w:style w:type="paragraph" w:styleId="FootnoteText">
    <w:name w:val="footnote text"/>
    <w:basedOn w:val="Normal"/>
    <w:link w:val="FootnoteTextChar"/>
    <w:uiPriority w:val="99"/>
    <w:semiHidden/>
    <w:unhideWhenUsed/>
    <w:rsid w:val="007C0A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0A06"/>
    <w:rPr>
      <w:sz w:val="20"/>
      <w:szCs w:val="20"/>
    </w:rPr>
  </w:style>
  <w:style w:type="character" w:styleId="FootnoteReference">
    <w:name w:val="footnote reference"/>
    <w:basedOn w:val="DefaultParagraphFont"/>
    <w:uiPriority w:val="99"/>
    <w:semiHidden/>
    <w:unhideWhenUsed/>
    <w:rsid w:val="007C0A06"/>
    <w:rPr>
      <w:vertAlign w:val="superscript"/>
    </w:rPr>
  </w:style>
  <w:style w:type="table" w:styleId="TableGrid">
    <w:name w:val="Table Grid"/>
    <w:basedOn w:val="TableNormal"/>
    <w:uiPriority w:val="39"/>
    <w:rsid w:val="009D3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E40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40B3"/>
    <w:rPr>
      <w:sz w:val="20"/>
      <w:szCs w:val="20"/>
    </w:rPr>
  </w:style>
  <w:style w:type="character" w:styleId="EndnoteReference">
    <w:name w:val="endnote reference"/>
    <w:basedOn w:val="DefaultParagraphFont"/>
    <w:uiPriority w:val="99"/>
    <w:semiHidden/>
    <w:unhideWhenUsed/>
    <w:rsid w:val="003E40B3"/>
    <w:rPr>
      <w:vertAlign w:val="superscript"/>
    </w:rPr>
  </w:style>
  <w:style w:type="paragraph" w:styleId="Caption">
    <w:name w:val="caption"/>
    <w:basedOn w:val="Normal"/>
    <w:next w:val="Normal"/>
    <w:uiPriority w:val="35"/>
    <w:unhideWhenUsed/>
    <w:qFormat/>
    <w:rsid w:val="0035183E"/>
    <w:pPr>
      <w:spacing w:after="200" w:line="240" w:lineRule="auto"/>
    </w:pPr>
    <w:rPr>
      <w:i/>
      <w:iCs/>
      <w:color w:val="44546A" w:themeColor="text2"/>
      <w:sz w:val="18"/>
      <w:szCs w:val="18"/>
    </w:rPr>
  </w:style>
  <w:style w:type="character" w:styleId="Emphasis">
    <w:name w:val="Emphasis"/>
    <w:basedOn w:val="DefaultParagraphFont"/>
    <w:uiPriority w:val="20"/>
    <w:qFormat/>
    <w:rsid w:val="00670909"/>
    <w:rPr>
      <w:i/>
      <w:iCs/>
    </w:rPr>
  </w:style>
  <w:style w:type="character" w:styleId="Hyperlink">
    <w:name w:val="Hyperlink"/>
    <w:basedOn w:val="DefaultParagraphFont"/>
    <w:uiPriority w:val="99"/>
    <w:unhideWhenUsed/>
    <w:rsid w:val="0054089D"/>
    <w:rPr>
      <w:color w:val="0563C1" w:themeColor="hyperlink"/>
      <w:u w:val="single"/>
    </w:rPr>
  </w:style>
  <w:style w:type="character" w:styleId="UnresolvedMention">
    <w:name w:val="Unresolved Mention"/>
    <w:basedOn w:val="DefaultParagraphFont"/>
    <w:uiPriority w:val="99"/>
    <w:semiHidden/>
    <w:unhideWhenUsed/>
    <w:rsid w:val="00540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476">
      <w:bodyDiv w:val="1"/>
      <w:marLeft w:val="0"/>
      <w:marRight w:val="0"/>
      <w:marTop w:val="0"/>
      <w:marBottom w:val="0"/>
      <w:divBdr>
        <w:top w:val="none" w:sz="0" w:space="0" w:color="auto"/>
        <w:left w:val="none" w:sz="0" w:space="0" w:color="auto"/>
        <w:bottom w:val="none" w:sz="0" w:space="0" w:color="auto"/>
        <w:right w:val="none" w:sz="0" w:space="0" w:color="auto"/>
      </w:divBdr>
    </w:div>
    <w:div w:id="1438595328">
      <w:bodyDiv w:val="1"/>
      <w:marLeft w:val="0"/>
      <w:marRight w:val="0"/>
      <w:marTop w:val="0"/>
      <w:marBottom w:val="0"/>
      <w:divBdr>
        <w:top w:val="none" w:sz="0" w:space="0" w:color="auto"/>
        <w:left w:val="none" w:sz="0" w:space="0" w:color="auto"/>
        <w:bottom w:val="none" w:sz="0" w:space="0" w:color="auto"/>
        <w:right w:val="none" w:sz="0" w:space="0" w:color="auto"/>
      </w:divBdr>
    </w:div>
    <w:div w:id="1503005633">
      <w:bodyDiv w:val="1"/>
      <w:marLeft w:val="0"/>
      <w:marRight w:val="0"/>
      <w:marTop w:val="0"/>
      <w:marBottom w:val="0"/>
      <w:divBdr>
        <w:top w:val="none" w:sz="0" w:space="0" w:color="auto"/>
        <w:left w:val="none" w:sz="0" w:space="0" w:color="auto"/>
        <w:bottom w:val="none" w:sz="0" w:space="0" w:color="auto"/>
        <w:right w:val="none" w:sz="0" w:space="0" w:color="auto"/>
      </w:divBdr>
    </w:div>
    <w:div w:id="1878856417">
      <w:bodyDiv w:val="1"/>
      <w:marLeft w:val="0"/>
      <w:marRight w:val="0"/>
      <w:marTop w:val="0"/>
      <w:marBottom w:val="0"/>
      <w:divBdr>
        <w:top w:val="none" w:sz="0" w:space="0" w:color="auto"/>
        <w:left w:val="none" w:sz="0" w:space="0" w:color="auto"/>
        <w:bottom w:val="none" w:sz="0" w:space="0" w:color="auto"/>
        <w:right w:val="none" w:sz="0" w:space="0" w:color="auto"/>
      </w:divBdr>
      <w:divsChild>
        <w:div w:id="835999412">
          <w:marLeft w:val="0"/>
          <w:marRight w:val="0"/>
          <w:marTop w:val="0"/>
          <w:marBottom w:val="0"/>
          <w:divBdr>
            <w:top w:val="none" w:sz="0" w:space="0" w:color="auto"/>
            <w:left w:val="none" w:sz="0" w:space="0" w:color="auto"/>
            <w:bottom w:val="none" w:sz="0" w:space="0" w:color="auto"/>
            <w:right w:val="none" w:sz="0" w:space="0" w:color="auto"/>
          </w:divBdr>
          <w:divsChild>
            <w:div w:id="88697484">
              <w:marLeft w:val="0"/>
              <w:marRight w:val="0"/>
              <w:marTop w:val="0"/>
              <w:marBottom w:val="0"/>
              <w:divBdr>
                <w:top w:val="none" w:sz="0" w:space="0" w:color="auto"/>
                <w:left w:val="none" w:sz="0" w:space="0" w:color="auto"/>
                <w:bottom w:val="none" w:sz="0" w:space="0" w:color="auto"/>
                <w:right w:val="none" w:sz="0" w:space="0" w:color="auto"/>
              </w:divBdr>
              <w:divsChild>
                <w:div w:id="31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0558">
          <w:marLeft w:val="0"/>
          <w:marRight w:val="0"/>
          <w:marTop w:val="0"/>
          <w:marBottom w:val="0"/>
          <w:divBdr>
            <w:top w:val="none" w:sz="0" w:space="0" w:color="auto"/>
            <w:left w:val="none" w:sz="0" w:space="0" w:color="auto"/>
            <w:bottom w:val="none" w:sz="0" w:space="0" w:color="auto"/>
            <w:right w:val="none" w:sz="0" w:space="0" w:color="auto"/>
          </w:divBdr>
          <w:divsChild>
            <w:div w:id="882210837">
              <w:marLeft w:val="0"/>
              <w:marRight w:val="0"/>
              <w:marTop w:val="0"/>
              <w:marBottom w:val="0"/>
              <w:divBdr>
                <w:top w:val="none" w:sz="0" w:space="0" w:color="auto"/>
                <w:left w:val="none" w:sz="0" w:space="0" w:color="auto"/>
                <w:bottom w:val="none" w:sz="0" w:space="0" w:color="auto"/>
                <w:right w:val="none" w:sz="0" w:space="0" w:color="auto"/>
              </w:divBdr>
              <w:divsChild>
                <w:div w:id="1886939595">
                  <w:marLeft w:val="0"/>
                  <w:marRight w:val="0"/>
                  <w:marTop w:val="0"/>
                  <w:marBottom w:val="0"/>
                  <w:divBdr>
                    <w:top w:val="none" w:sz="0" w:space="0" w:color="auto"/>
                    <w:left w:val="none" w:sz="0" w:space="0" w:color="auto"/>
                    <w:bottom w:val="none" w:sz="0" w:space="0" w:color="auto"/>
                    <w:right w:val="none" w:sz="0" w:space="0" w:color="auto"/>
                  </w:divBdr>
                  <w:divsChild>
                    <w:div w:id="405306156">
                      <w:marLeft w:val="0"/>
                      <w:marRight w:val="0"/>
                      <w:marTop w:val="0"/>
                      <w:marBottom w:val="0"/>
                      <w:divBdr>
                        <w:top w:val="none" w:sz="0" w:space="0" w:color="auto"/>
                        <w:left w:val="none" w:sz="0" w:space="0" w:color="auto"/>
                        <w:bottom w:val="none" w:sz="0" w:space="0" w:color="auto"/>
                        <w:right w:val="none" w:sz="0" w:space="0" w:color="auto"/>
                      </w:divBdr>
                      <w:divsChild>
                        <w:div w:id="1792164034">
                          <w:marLeft w:val="0"/>
                          <w:marRight w:val="0"/>
                          <w:marTop w:val="0"/>
                          <w:marBottom w:val="0"/>
                          <w:divBdr>
                            <w:top w:val="none" w:sz="0" w:space="0" w:color="auto"/>
                            <w:left w:val="none" w:sz="0" w:space="0" w:color="auto"/>
                            <w:bottom w:val="none" w:sz="0" w:space="0" w:color="auto"/>
                            <w:right w:val="none" w:sz="0" w:space="0" w:color="auto"/>
                          </w:divBdr>
                        </w:div>
                        <w:div w:id="20612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6B25F-29B3-499B-B827-8B3C6F6D7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Mann</dc:creator>
  <cp:keywords/>
  <dc:description/>
  <cp:lastModifiedBy>Richard Mann</cp:lastModifiedBy>
  <cp:revision>3</cp:revision>
  <dcterms:created xsi:type="dcterms:W3CDTF">2021-06-15T21:13:00Z</dcterms:created>
  <dcterms:modified xsi:type="dcterms:W3CDTF">2021-06-16T13:41:00Z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81f7fdba-3258-3f21-9271-f1170c402c4e</vt:lpwstr>
  </property>
</Properties>
</file>